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6EF" w:rsidRPr="0058666A" w:rsidRDefault="00CC26EF">
      <w:pPr>
        <w:spacing w:line="860" w:lineRule="exact"/>
        <w:jc w:val="center"/>
        <w:rPr>
          <w:sz w:val="44"/>
        </w:rPr>
      </w:pPr>
    </w:p>
    <w:p w:rsidR="00797A3C" w:rsidRPr="0058666A" w:rsidRDefault="00797A3C">
      <w:pPr>
        <w:spacing w:line="860" w:lineRule="exact"/>
        <w:jc w:val="center"/>
        <w:rPr>
          <w:sz w:val="44"/>
        </w:rPr>
      </w:pPr>
      <w:r w:rsidRPr="0058666A">
        <w:rPr>
          <w:sz w:val="44"/>
        </w:rPr>
        <w:t>浙江工业大学期终考试命题稿</w:t>
      </w:r>
    </w:p>
    <w:p w:rsidR="00797A3C" w:rsidRPr="0058666A" w:rsidRDefault="00797A3C">
      <w:pPr>
        <w:spacing w:line="860" w:lineRule="exact"/>
        <w:jc w:val="center"/>
        <w:rPr>
          <w:sz w:val="44"/>
        </w:rPr>
      </w:pPr>
    </w:p>
    <w:p w:rsidR="00797A3C" w:rsidRPr="0058666A" w:rsidRDefault="00797A3C">
      <w:pPr>
        <w:spacing w:line="300" w:lineRule="exact"/>
        <w:jc w:val="center"/>
        <w:rPr>
          <w:sz w:val="28"/>
        </w:rPr>
      </w:pPr>
      <w:r w:rsidRPr="0058666A">
        <w:rPr>
          <w:sz w:val="28"/>
        </w:rPr>
        <w:t>20</w:t>
      </w:r>
      <w:r w:rsidR="007317CB" w:rsidRPr="0058666A">
        <w:rPr>
          <w:sz w:val="28"/>
        </w:rPr>
        <w:t>1</w:t>
      </w:r>
      <w:r w:rsidR="007E6D16" w:rsidRPr="0058666A">
        <w:rPr>
          <w:sz w:val="28"/>
        </w:rPr>
        <w:t>8</w:t>
      </w:r>
      <w:r w:rsidRPr="0058666A">
        <w:rPr>
          <w:sz w:val="28"/>
        </w:rPr>
        <w:t>/20</w:t>
      </w:r>
      <w:r w:rsidR="007317CB" w:rsidRPr="0058666A">
        <w:rPr>
          <w:sz w:val="28"/>
        </w:rPr>
        <w:t>1</w:t>
      </w:r>
      <w:r w:rsidR="007E6D16" w:rsidRPr="0058666A">
        <w:rPr>
          <w:sz w:val="28"/>
        </w:rPr>
        <w:t>9</w:t>
      </w:r>
      <w:proofErr w:type="gramStart"/>
      <w:r w:rsidRPr="0058666A">
        <w:rPr>
          <w:sz w:val="28"/>
        </w:rPr>
        <w:t>学年第</w:t>
      </w:r>
      <w:proofErr w:type="gramEnd"/>
      <w:r w:rsidR="00EA6352" w:rsidRPr="0058666A">
        <w:rPr>
          <w:sz w:val="28"/>
        </w:rPr>
        <w:t xml:space="preserve"> </w:t>
      </w:r>
      <w:r w:rsidR="00FA40FA" w:rsidRPr="0058666A">
        <w:rPr>
          <w:sz w:val="28"/>
        </w:rPr>
        <w:t>二</w:t>
      </w:r>
      <w:r w:rsidRPr="0058666A">
        <w:rPr>
          <w:sz w:val="28"/>
        </w:rPr>
        <w:t xml:space="preserve"> </w:t>
      </w:r>
      <w:r w:rsidRPr="0058666A">
        <w:rPr>
          <w:sz w:val="28"/>
        </w:rPr>
        <w:t>学期</w:t>
      </w:r>
    </w:p>
    <w:p w:rsidR="00797A3C" w:rsidRPr="0058666A" w:rsidRDefault="00797A3C">
      <w:pPr>
        <w:spacing w:line="300" w:lineRule="exact"/>
        <w:jc w:val="center"/>
        <w:rPr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2130"/>
        <w:gridCol w:w="2131"/>
        <w:gridCol w:w="2131"/>
      </w:tblGrid>
      <w:tr w:rsidR="00797A3C" w:rsidRPr="0058666A">
        <w:tc>
          <w:tcPr>
            <w:tcW w:w="1842" w:type="dxa"/>
            <w:vAlign w:val="center"/>
          </w:tcPr>
          <w:p w:rsidR="00797A3C" w:rsidRPr="0058666A" w:rsidRDefault="00797A3C">
            <w:pPr>
              <w:spacing w:line="800" w:lineRule="exact"/>
              <w:jc w:val="center"/>
              <w:rPr>
                <w:sz w:val="28"/>
              </w:rPr>
            </w:pPr>
            <w:r w:rsidRPr="0058666A">
              <w:rPr>
                <w:sz w:val="28"/>
              </w:rPr>
              <w:t>课程名称</w:t>
            </w:r>
          </w:p>
        </w:tc>
        <w:tc>
          <w:tcPr>
            <w:tcW w:w="2130" w:type="dxa"/>
            <w:vAlign w:val="center"/>
          </w:tcPr>
          <w:p w:rsidR="00797A3C" w:rsidRPr="0058666A" w:rsidRDefault="007317CB">
            <w:pPr>
              <w:spacing w:line="800" w:lineRule="exact"/>
              <w:jc w:val="center"/>
              <w:rPr>
                <w:sz w:val="28"/>
              </w:rPr>
            </w:pPr>
            <w:r w:rsidRPr="0058666A">
              <w:rPr>
                <w:sz w:val="28"/>
              </w:rPr>
              <w:t>程序设计基础</w:t>
            </w:r>
            <w:r w:rsidRPr="0058666A">
              <w:rPr>
                <w:sz w:val="28"/>
              </w:rPr>
              <w:t>C</w:t>
            </w:r>
          </w:p>
        </w:tc>
        <w:tc>
          <w:tcPr>
            <w:tcW w:w="2131" w:type="dxa"/>
            <w:vAlign w:val="center"/>
          </w:tcPr>
          <w:p w:rsidR="00797A3C" w:rsidRPr="0058666A" w:rsidRDefault="00797A3C">
            <w:pPr>
              <w:spacing w:line="800" w:lineRule="exact"/>
              <w:jc w:val="center"/>
              <w:rPr>
                <w:sz w:val="28"/>
              </w:rPr>
            </w:pPr>
            <w:r w:rsidRPr="0058666A">
              <w:rPr>
                <w:sz w:val="28"/>
              </w:rPr>
              <w:t>使用班级</w:t>
            </w:r>
          </w:p>
        </w:tc>
        <w:tc>
          <w:tcPr>
            <w:tcW w:w="2131" w:type="dxa"/>
            <w:vAlign w:val="center"/>
          </w:tcPr>
          <w:p w:rsidR="00797A3C" w:rsidRPr="0058666A" w:rsidRDefault="00797A3C">
            <w:pPr>
              <w:spacing w:line="800" w:lineRule="exact"/>
              <w:jc w:val="center"/>
              <w:rPr>
                <w:sz w:val="28"/>
              </w:rPr>
            </w:pPr>
          </w:p>
        </w:tc>
      </w:tr>
      <w:tr w:rsidR="00797A3C" w:rsidRPr="0058666A">
        <w:tc>
          <w:tcPr>
            <w:tcW w:w="1842" w:type="dxa"/>
            <w:vAlign w:val="center"/>
          </w:tcPr>
          <w:p w:rsidR="00797A3C" w:rsidRPr="0058666A" w:rsidRDefault="00797A3C">
            <w:pPr>
              <w:spacing w:line="800" w:lineRule="exact"/>
              <w:jc w:val="center"/>
              <w:rPr>
                <w:sz w:val="28"/>
              </w:rPr>
            </w:pPr>
            <w:r w:rsidRPr="0058666A">
              <w:rPr>
                <w:sz w:val="28"/>
              </w:rPr>
              <w:t>教师份数</w:t>
            </w:r>
          </w:p>
        </w:tc>
        <w:tc>
          <w:tcPr>
            <w:tcW w:w="2130" w:type="dxa"/>
            <w:vAlign w:val="center"/>
          </w:tcPr>
          <w:p w:rsidR="00797A3C" w:rsidRPr="0058666A" w:rsidRDefault="00797A3C">
            <w:pPr>
              <w:spacing w:line="800" w:lineRule="exact"/>
              <w:jc w:val="center"/>
              <w:rPr>
                <w:sz w:val="28"/>
              </w:rPr>
            </w:pPr>
          </w:p>
        </w:tc>
        <w:tc>
          <w:tcPr>
            <w:tcW w:w="2131" w:type="dxa"/>
            <w:vAlign w:val="center"/>
          </w:tcPr>
          <w:p w:rsidR="00797A3C" w:rsidRPr="0058666A" w:rsidRDefault="00797A3C">
            <w:pPr>
              <w:spacing w:line="800" w:lineRule="exact"/>
              <w:jc w:val="center"/>
              <w:rPr>
                <w:sz w:val="28"/>
              </w:rPr>
            </w:pPr>
            <w:r w:rsidRPr="0058666A">
              <w:rPr>
                <w:sz w:val="28"/>
              </w:rPr>
              <w:t>学生份数</w:t>
            </w:r>
          </w:p>
        </w:tc>
        <w:tc>
          <w:tcPr>
            <w:tcW w:w="2131" w:type="dxa"/>
            <w:vAlign w:val="center"/>
          </w:tcPr>
          <w:p w:rsidR="00797A3C" w:rsidRPr="0058666A" w:rsidRDefault="00797A3C">
            <w:pPr>
              <w:spacing w:line="800" w:lineRule="exact"/>
              <w:jc w:val="center"/>
              <w:rPr>
                <w:sz w:val="28"/>
              </w:rPr>
            </w:pPr>
          </w:p>
        </w:tc>
      </w:tr>
      <w:tr w:rsidR="00797A3C" w:rsidRPr="0058666A">
        <w:tc>
          <w:tcPr>
            <w:tcW w:w="1842" w:type="dxa"/>
            <w:vAlign w:val="center"/>
          </w:tcPr>
          <w:p w:rsidR="00797A3C" w:rsidRPr="0058666A" w:rsidRDefault="00797A3C">
            <w:pPr>
              <w:spacing w:line="800" w:lineRule="exact"/>
              <w:jc w:val="center"/>
              <w:rPr>
                <w:sz w:val="28"/>
              </w:rPr>
            </w:pPr>
            <w:r w:rsidRPr="0058666A">
              <w:rPr>
                <w:sz w:val="28"/>
              </w:rPr>
              <w:t>命题人</w:t>
            </w:r>
          </w:p>
        </w:tc>
        <w:tc>
          <w:tcPr>
            <w:tcW w:w="2130" w:type="dxa"/>
            <w:vAlign w:val="center"/>
          </w:tcPr>
          <w:p w:rsidR="00797A3C" w:rsidRPr="0058666A" w:rsidRDefault="00A542A2" w:rsidP="00BB26E3">
            <w:pPr>
              <w:spacing w:line="800" w:lineRule="exact"/>
              <w:jc w:val="center"/>
              <w:rPr>
                <w:sz w:val="28"/>
              </w:rPr>
            </w:pPr>
            <w:r w:rsidRPr="0058666A">
              <w:rPr>
                <w:sz w:val="28"/>
              </w:rPr>
              <w:t>高华</w:t>
            </w:r>
          </w:p>
        </w:tc>
        <w:tc>
          <w:tcPr>
            <w:tcW w:w="2131" w:type="dxa"/>
            <w:vAlign w:val="center"/>
          </w:tcPr>
          <w:p w:rsidR="00797A3C" w:rsidRPr="0058666A" w:rsidRDefault="00797A3C">
            <w:pPr>
              <w:spacing w:line="800" w:lineRule="exact"/>
              <w:jc w:val="center"/>
              <w:rPr>
                <w:sz w:val="28"/>
              </w:rPr>
            </w:pPr>
            <w:r w:rsidRPr="0058666A">
              <w:rPr>
                <w:sz w:val="28"/>
              </w:rPr>
              <w:t>审核人</w:t>
            </w:r>
          </w:p>
        </w:tc>
        <w:tc>
          <w:tcPr>
            <w:tcW w:w="2131" w:type="dxa"/>
            <w:vAlign w:val="center"/>
          </w:tcPr>
          <w:p w:rsidR="00797A3C" w:rsidRPr="0058666A" w:rsidRDefault="00797A3C">
            <w:pPr>
              <w:spacing w:line="800" w:lineRule="exact"/>
              <w:jc w:val="center"/>
              <w:rPr>
                <w:sz w:val="28"/>
              </w:rPr>
            </w:pPr>
          </w:p>
        </w:tc>
      </w:tr>
      <w:tr w:rsidR="00797A3C" w:rsidRPr="0058666A">
        <w:tc>
          <w:tcPr>
            <w:tcW w:w="1842" w:type="dxa"/>
            <w:vAlign w:val="center"/>
          </w:tcPr>
          <w:p w:rsidR="00797A3C" w:rsidRPr="0058666A" w:rsidRDefault="00797A3C">
            <w:pPr>
              <w:spacing w:line="800" w:lineRule="exact"/>
              <w:jc w:val="center"/>
              <w:rPr>
                <w:sz w:val="28"/>
              </w:rPr>
            </w:pPr>
            <w:proofErr w:type="gramStart"/>
            <w:r w:rsidRPr="0058666A">
              <w:rPr>
                <w:sz w:val="28"/>
              </w:rPr>
              <w:t>命题总页数</w:t>
            </w:r>
            <w:proofErr w:type="gramEnd"/>
          </w:p>
        </w:tc>
        <w:tc>
          <w:tcPr>
            <w:tcW w:w="2130" w:type="dxa"/>
            <w:vAlign w:val="center"/>
          </w:tcPr>
          <w:p w:rsidR="00797A3C" w:rsidRPr="0058666A" w:rsidRDefault="00797A3C" w:rsidP="00351B88">
            <w:pPr>
              <w:spacing w:line="800" w:lineRule="exact"/>
              <w:ind w:firstLineChars="200" w:firstLine="560"/>
              <w:rPr>
                <w:sz w:val="28"/>
              </w:rPr>
            </w:pPr>
            <w:r w:rsidRPr="0058666A">
              <w:rPr>
                <w:sz w:val="28"/>
              </w:rPr>
              <w:t xml:space="preserve"> </w:t>
            </w:r>
            <w:r w:rsidR="0045458F" w:rsidRPr="0058666A">
              <w:rPr>
                <w:sz w:val="28"/>
              </w:rPr>
              <w:t>6</w:t>
            </w:r>
            <w:r w:rsidRPr="0058666A">
              <w:rPr>
                <w:sz w:val="28"/>
              </w:rPr>
              <w:t xml:space="preserve">  </w:t>
            </w:r>
            <w:r w:rsidRPr="0058666A">
              <w:rPr>
                <w:sz w:val="28"/>
              </w:rPr>
              <w:t>页</w:t>
            </w:r>
          </w:p>
        </w:tc>
        <w:tc>
          <w:tcPr>
            <w:tcW w:w="2131" w:type="dxa"/>
            <w:vAlign w:val="center"/>
          </w:tcPr>
          <w:p w:rsidR="00797A3C" w:rsidRPr="0058666A" w:rsidRDefault="00797A3C">
            <w:pPr>
              <w:spacing w:line="800" w:lineRule="exact"/>
              <w:jc w:val="center"/>
            </w:pPr>
            <w:r w:rsidRPr="0058666A">
              <w:t>每份试卷需用白纸</w:t>
            </w:r>
          </w:p>
        </w:tc>
        <w:tc>
          <w:tcPr>
            <w:tcW w:w="2131" w:type="dxa"/>
            <w:vAlign w:val="center"/>
          </w:tcPr>
          <w:p w:rsidR="00797A3C" w:rsidRPr="0058666A" w:rsidRDefault="007C0ECB" w:rsidP="001D0F3E">
            <w:pPr>
              <w:spacing w:line="800" w:lineRule="exact"/>
              <w:jc w:val="center"/>
              <w:rPr>
                <w:sz w:val="28"/>
              </w:rPr>
            </w:pPr>
            <w:r w:rsidRPr="0058666A">
              <w:rPr>
                <w:sz w:val="28"/>
              </w:rPr>
              <w:t>1</w:t>
            </w:r>
            <w:r w:rsidR="00797A3C" w:rsidRPr="0058666A">
              <w:rPr>
                <w:sz w:val="28"/>
              </w:rPr>
              <w:t xml:space="preserve"> </w:t>
            </w:r>
            <w:r w:rsidR="00797A3C" w:rsidRPr="0058666A">
              <w:rPr>
                <w:sz w:val="28"/>
              </w:rPr>
              <w:t>大张</w:t>
            </w:r>
          </w:p>
        </w:tc>
      </w:tr>
    </w:tbl>
    <w:p w:rsidR="00797A3C" w:rsidRPr="0058666A" w:rsidRDefault="00797A3C">
      <w:pPr>
        <w:jc w:val="center"/>
        <w:rPr>
          <w:sz w:val="28"/>
        </w:rPr>
      </w:pPr>
    </w:p>
    <w:p w:rsidR="00797A3C" w:rsidRPr="0058666A" w:rsidRDefault="00797A3C">
      <w:pPr>
        <w:spacing w:line="700" w:lineRule="exact"/>
        <w:rPr>
          <w:sz w:val="30"/>
        </w:rPr>
      </w:pPr>
      <w:r w:rsidRPr="0058666A">
        <w:rPr>
          <w:sz w:val="30"/>
        </w:rPr>
        <w:t>命题注意事项：</w:t>
      </w:r>
    </w:p>
    <w:p w:rsidR="00797A3C" w:rsidRPr="0058666A" w:rsidRDefault="00797A3C">
      <w:pPr>
        <w:spacing w:line="700" w:lineRule="exact"/>
        <w:ind w:left="560" w:hangingChars="200" w:hanging="560"/>
        <w:rPr>
          <w:sz w:val="28"/>
        </w:rPr>
      </w:pPr>
      <w:r w:rsidRPr="0058666A">
        <w:rPr>
          <w:sz w:val="28"/>
        </w:rPr>
        <w:t>一、命题稿请用</w:t>
      </w:r>
      <w:r w:rsidRPr="0058666A">
        <w:rPr>
          <w:sz w:val="28"/>
        </w:rPr>
        <w:t>A4</w:t>
      </w:r>
      <w:r w:rsidRPr="0058666A">
        <w:rPr>
          <w:sz w:val="28"/>
        </w:rPr>
        <w:t>纸电脑打印，或用教务处印刷的命题纸，并用黑墨水书写，保持字迹清晰，页码完整。</w:t>
      </w:r>
    </w:p>
    <w:p w:rsidR="00797A3C" w:rsidRPr="0058666A" w:rsidRDefault="00797A3C">
      <w:pPr>
        <w:spacing w:line="700" w:lineRule="exact"/>
        <w:ind w:left="560" w:hangingChars="200" w:hanging="560"/>
        <w:rPr>
          <w:sz w:val="28"/>
        </w:rPr>
      </w:pPr>
      <w:r w:rsidRPr="0058666A">
        <w:rPr>
          <w:sz w:val="28"/>
        </w:rPr>
        <w:t>二、两份试题必须同等要求，卷面上不要注明</w:t>
      </w:r>
      <w:r w:rsidRPr="0058666A">
        <w:rPr>
          <w:sz w:val="28"/>
        </w:rPr>
        <w:t>A</w:t>
      </w:r>
      <w:r w:rsidRPr="0058666A">
        <w:rPr>
          <w:sz w:val="28"/>
        </w:rPr>
        <w:t>、</w:t>
      </w:r>
      <w:r w:rsidRPr="0058666A">
        <w:rPr>
          <w:sz w:val="28"/>
        </w:rPr>
        <w:t>B</w:t>
      </w:r>
      <w:r w:rsidRPr="0058666A">
        <w:rPr>
          <w:sz w:val="28"/>
        </w:rPr>
        <w:t>字样，由</w:t>
      </w:r>
      <w:proofErr w:type="gramStart"/>
      <w:r w:rsidRPr="0058666A">
        <w:rPr>
          <w:sz w:val="28"/>
        </w:rPr>
        <w:t>教务处抽定</w:t>
      </w:r>
      <w:proofErr w:type="gramEnd"/>
      <w:r w:rsidRPr="0058666A">
        <w:rPr>
          <w:sz w:val="28"/>
        </w:rPr>
        <w:t>A</w:t>
      </w:r>
      <w:r w:rsidRPr="0058666A">
        <w:rPr>
          <w:sz w:val="28"/>
        </w:rPr>
        <w:t>、</w:t>
      </w:r>
      <w:r w:rsidRPr="0058666A">
        <w:rPr>
          <w:sz w:val="28"/>
        </w:rPr>
        <w:t>B</w:t>
      </w:r>
      <w:r w:rsidRPr="0058666A">
        <w:rPr>
          <w:sz w:val="28"/>
        </w:rPr>
        <w:t>卷。</w:t>
      </w:r>
    </w:p>
    <w:p w:rsidR="00797A3C" w:rsidRPr="0058666A" w:rsidRDefault="00797A3C">
      <w:pPr>
        <w:spacing w:line="700" w:lineRule="exact"/>
        <w:ind w:left="560" w:hangingChars="200" w:hanging="560"/>
        <w:rPr>
          <w:sz w:val="24"/>
        </w:rPr>
      </w:pPr>
      <w:r w:rsidRPr="0058666A">
        <w:rPr>
          <w:sz w:val="28"/>
        </w:rPr>
        <w:t>三、命题</w:t>
      </w:r>
      <w:proofErr w:type="gramStart"/>
      <w:r w:rsidRPr="0058666A">
        <w:rPr>
          <w:sz w:val="28"/>
        </w:rPr>
        <w:t>稿必须</w:t>
      </w:r>
      <w:proofErr w:type="gramEnd"/>
      <w:r w:rsidRPr="0058666A">
        <w:rPr>
          <w:sz w:val="28"/>
        </w:rPr>
        <w:t>经学院审核，并在考试前两周交教务处。</w:t>
      </w:r>
    </w:p>
    <w:p w:rsidR="00797A3C" w:rsidRPr="0058666A" w:rsidRDefault="00797A3C">
      <w:pPr>
        <w:spacing w:line="600" w:lineRule="exact"/>
        <w:ind w:left="480" w:hangingChars="200" w:hanging="480"/>
        <w:rPr>
          <w:sz w:val="24"/>
        </w:rPr>
      </w:pPr>
    </w:p>
    <w:p w:rsidR="00797A3C" w:rsidRPr="0058666A" w:rsidRDefault="00797A3C">
      <w:pPr>
        <w:spacing w:line="600" w:lineRule="exact"/>
        <w:ind w:left="480" w:hangingChars="200" w:hanging="480"/>
        <w:rPr>
          <w:sz w:val="24"/>
        </w:rPr>
      </w:pPr>
    </w:p>
    <w:p w:rsidR="00797A3C" w:rsidRPr="0058666A" w:rsidRDefault="00797A3C">
      <w:pPr>
        <w:spacing w:line="600" w:lineRule="exact"/>
        <w:ind w:left="480" w:hangingChars="200" w:hanging="480"/>
        <w:rPr>
          <w:sz w:val="24"/>
        </w:rPr>
      </w:pPr>
    </w:p>
    <w:p w:rsidR="00797A3C" w:rsidRPr="0058666A" w:rsidRDefault="00797A3C">
      <w:pPr>
        <w:spacing w:line="600" w:lineRule="exact"/>
        <w:ind w:left="480" w:hangingChars="200" w:hanging="480"/>
        <w:rPr>
          <w:sz w:val="24"/>
        </w:rPr>
      </w:pPr>
    </w:p>
    <w:p w:rsidR="00797A3C" w:rsidRPr="0058666A" w:rsidRDefault="00797A3C">
      <w:pPr>
        <w:spacing w:line="600" w:lineRule="exact"/>
        <w:ind w:left="480" w:hangingChars="200" w:hanging="480"/>
        <w:rPr>
          <w:sz w:val="24"/>
        </w:rPr>
      </w:pPr>
    </w:p>
    <w:p w:rsidR="00797A3C" w:rsidRPr="0058666A" w:rsidRDefault="00797A3C">
      <w:pPr>
        <w:spacing w:line="600" w:lineRule="exact"/>
        <w:ind w:left="480" w:hangingChars="200" w:hanging="480"/>
        <w:rPr>
          <w:sz w:val="24"/>
        </w:rPr>
      </w:pPr>
    </w:p>
    <w:p w:rsidR="00797A3C" w:rsidRPr="0058666A" w:rsidRDefault="00797A3C">
      <w:pPr>
        <w:spacing w:line="800" w:lineRule="exact"/>
        <w:ind w:left="883" w:hangingChars="200" w:hanging="883"/>
        <w:jc w:val="center"/>
        <w:rPr>
          <w:b/>
          <w:bCs/>
          <w:sz w:val="44"/>
        </w:rPr>
      </w:pPr>
      <w:r w:rsidRPr="0058666A">
        <w:rPr>
          <w:b/>
          <w:bCs/>
          <w:sz w:val="44"/>
        </w:rPr>
        <w:lastRenderedPageBreak/>
        <w:t>浙江工业大学</w:t>
      </w:r>
      <w:r w:rsidRPr="0058666A">
        <w:rPr>
          <w:b/>
          <w:bCs/>
          <w:sz w:val="44"/>
        </w:rPr>
        <w:t>20</w:t>
      </w:r>
      <w:r w:rsidR="00661BFF" w:rsidRPr="0058666A">
        <w:rPr>
          <w:b/>
          <w:bCs/>
          <w:sz w:val="44"/>
        </w:rPr>
        <w:t>1</w:t>
      </w:r>
      <w:r w:rsidR="007E6D16" w:rsidRPr="0058666A">
        <w:rPr>
          <w:b/>
          <w:bCs/>
          <w:sz w:val="44"/>
        </w:rPr>
        <w:t>8</w:t>
      </w:r>
      <w:r w:rsidRPr="0058666A">
        <w:rPr>
          <w:b/>
          <w:bCs/>
          <w:sz w:val="44"/>
        </w:rPr>
        <w:t>/20</w:t>
      </w:r>
      <w:r w:rsidR="00661BFF" w:rsidRPr="0058666A">
        <w:rPr>
          <w:b/>
          <w:bCs/>
          <w:sz w:val="44"/>
        </w:rPr>
        <w:t>1</w:t>
      </w:r>
      <w:r w:rsidR="007E6D16" w:rsidRPr="0058666A">
        <w:rPr>
          <w:b/>
          <w:bCs/>
          <w:sz w:val="44"/>
        </w:rPr>
        <w:t>9</w:t>
      </w:r>
      <w:r w:rsidRPr="0058666A">
        <w:rPr>
          <w:b/>
          <w:bCs/>
          <w:sz w:val="44"/>
        </w:rPr>
        <w:t>学年</w:t>
      </w:r>
    </w:p>
    <w:p w:rsidR="00797A3C" w:rsidRPr="0058666A" w:rsidRDefault="00797A3C">
      <w:pPr>
        <w:spacing w:line="800" w:lineRule="exact"/>
        <w:ind w:left="883" w:hangingChars="200" w:hanging="883"/>
        <w:jc w:val="center"/>
        <w:rPr>
          <w:b/>
          <w:bCs/>
          <w:sz w:val="44"/>
        </w:rPr>
      </w:pPr>
      <w:r w:rsidRPr="0058666A">
        <w:rPr>
          <w:b/>
          <w:bCs/>
          <w:sz w:val="44"/>
        </w:rPr>
        <w:t>第</w:t>
      </w:r>
      <w:r w:rsidRPr="0058666A">
        <w:rPr>
          <w:b/>
          <w:bCs/>
          <w:sz w:val="44"/>
        </w:rPr>
        <w:t xml:space="preserve">  </w:t>
      </w:r>
      <w:r w:rsidR="00F352A6" w:rsidRPr="0058666A">
        <w:rPr>
          <w:b/>
          <w:bCs/>
          <w:sz w:val="44"/>
        </w:rPr>
        <w:t>二</w:t>
      </w:r>
      <w:r w:rsidRPr="0058666A">
        <w:rPr>
          <w:b/>
          <w:bCs/>
          <w:sz w:val="44"/>
        </w:rPr>
        <w:t xml:space="preserve">  </w:t>
      </w:r>
      <w:r w:rsidRPr="0058666A">
        <w:rPr>
          <w:b/>
          <w:bCs/>
          <w:sz w:val="44"/>
        </w:rPr>
        <w:t>学期试卷</w:t>
      </w:r>
    </w:p>
    <w:p w:rsidR="00797A3C" w:rsidRPr="0058666A" w:rsidRDefault="00797A3C">
      <w:pPr>
        <w:rPr>
          <w:sz w:val="24"/>
        </w:rPr>
      </w:pPr>
    </w:p>
    <w:p w:rsidR="00797A3C" w:rsidRPr="0058666A" w:rsidRDefault="00797A3C">
      <w:pPr>
        <w:spacing w:line="600" w:lineRule="exact"/>
        <w:rPr>
          <w:sz w:val="24"/>
        </w:rPr>
      </w:pPr>
      <w:r w:rsidRPr="0058666A">
        <w:rPr>
          <w:sz w:val="24"/>
        </w:rPr>
        <w:t>课程</w:t>
      </w:r>
      <w:r w:rsidR="004B55F1" w:rsidRPr="0058666A">
        <w:rPr>
          <w:sz w:val="24"/>
          <w:u w:val="single"/>
        </w:rPr>
        <w:t xml:space="preserve">         </w:t>
      </w:r>
      <w:r w:rsidR="004B55F1" w:rsidRPr="0058666A">
        <w:rPr>
          <w:sz w:val="24"/>
          <w:u w:val="single"/>
        </w:rPr>
        <w:t>程序设计基础</w:t>
      </w:r>
      <w:r w:rsidR="004B55F1" w:rsidRPr="0058666A">
        <w:rPr>
          <w:sz w:val="24"/>
          <w:u w:val="single"/>
        </w:rPr>
        <w:t xml:space="preserve">C         </w:t>
      </w:r>
      <w:r w:rsidRPr="0058666A">
        <w:rPr>
          <w:sz w:val="24"/>
        </w:rPr>
        <w:t>姓名</w:t>
      </w:r>
      <w:r w:rsidRPr="0058666A">
        <w:rPr>
          <w:sz w:val="24"/>
        </w:rPr>
        <w:t>___________________________</w:t>
      </w:r>
    </w:p>
    <w:p w:rsidR="00797A3C" w:rsidRPr="0058666A" w:rsidRDefault="00797A3C">
      <w:pPr>
        <w:spacing w:line="600" w:lineRule="exact"/>
        <w:rPr>
          <w:sz w:val="24"/>
        </w:rPr>
      </w:pPr>
      <w:r w:rsidRPr="0058666A">
        <w:rPr>
          <w:sz w:val="24"/>
        </w:rPr>
        <w:t>班级</w:t>
      </w:r>
      <w:r w:rsidR="004B55F1" w:rsidRPr="0058666A">
        <w:rPr>
          <w:sz w:val="24"/>
        </w:rPr>
        <w:t>_____________________________</w:t>
      </w:r>
      <w:r w:rsidRPr="0058666A">
        <w:rPr>
          <w:sz w:val="24"/>
        </w:rPr>
        <w:t>__</w:t>
      </w:r>
      <w:r w:rsidR="004B55F1" w:rsidRPr="0058666A">
        <w:rPr>
          <w:sz w:val="24"/>
        </w:rPr>
        <w:t>任课教师</w:t>
      </w:r>
      <w:r w:rsidRPr="0058666A">
        <w:rPr>
          <w:sz w:val="24"/>
        </w:rPr>
        <w:t>_________</w:t>
      </w:r>
      <w:r w:rsidR="004B55F1" w:rsidRPr="0058666A">
        <w:rPr>
          <w:sz w:val="24"/>
        </w:rPr>
        <w:t>_</w:t>
      </w:r>
      <w:r w:rsidRPr="0058666A">
        <w:rPr>
          <w:sz w:val="24"/>
        </w:rPr>
        <w:t>______________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8"/>
        <w:gridCol w:w="1608"/>
        <w:gridCol w:w="1609"/>
        <w:gridCol w:w="1608"/>
        <w:gridCol w:w="1609"/>
      </w:tblGrid>
      <w:tr w:rsidR="00144870" w:rsidRPr="0058666A" w:rsidTr="00144870">
        <w:tc>
          <w:tcPr>
            <w:tcW w:w="1608" w:type="dxa"/>
          </w:tcPr>
          <w:p w:rsidR="00144870" w:rsidRPr="0058666A" w:rsidRDefault="00144870">
            <w:pPr>
              <w:spacing w:line="600" w:lineRule="exact"/>
              <w:rPr>
                <w:sz w:val="24"/>
              </w:rPr>
            </w:pPr>
            <w:r w:rsidRPr="0058666A">
              <w:rPr>
                <w:sz w:val="24"/>
              </w:rPr>
              <w:t>题序</w:t>
            </w:r>
          </w:p>
        </w:tc>
        <w:tc>
          <w:tcPr>
            <w:tcW w:w="1608" w:type="dxa"/>
          </w:tcPr>
          <w:p w:rsidR="00144870" w:rsidRPr="0058666A" w:rsidRDefault="00144870">
            <w:pPr>
              <w:spacing w:line="600" w:lineRule="exact"/>
              <w:rPr>
                <w:sz w:val="24"/>
              </w:rPr>
            </w:pPr>
            <w:proofErr w:type="gramStart"/>
            <w:r w:rsidRPr="0058666A">
              <w:rPr>
                <w:sz w:val="24"/>
              </w:rPr>
              <w:t>一</w:t>
            </w:r>
            <w:proofErr w:type="gramEnd"/>
            <w:r w:rsidR="004B55F1" w:rsidRPr="0058666A">
              <w:rPr>
                <w:sz w:val="24"/>
              </w:rPr>
              <w:t>(20)</w:t>
            </w:r>
          </w:p>
        </w:tc>
        <w:tc>
          <w:tcPr>
            <w:tcW w:w="1609" w:type="dxa"/>
          </w:tcPr>
          <w:p w:rsidR="00144870" w:rsidRPr="0058666A" w:rsidRDefault="00144870">
            <w:pPr>
              <w:spacing w:line="600" w:lineRule="exact"/>
              <w:rPr>
                <w:sz w:val="24"/>
              </w:rPr>
            </w:pPr>
            <w:r w:rsidRPr="0058666A">
              <w:rPr>
                <w:sz w:val="24"/>
              </w:rPr>
              <w:t>二</w:t>
            </w:r>
            <w:r w:rsidR="008669E1" w:rsidRPr="0058666A">
              <w:rPr>
                <w:sz w:val="24"/>
              </w:rPr>
              <w:t>(40</w:t>
            </w:r>
            <w:r w:rsidR="004B55F1" w:rsidRPr="0058666A">
              <w:rPr>
                <w:sz w:val="24"/>
              </w:rPr>
              <w:t>)</w:t>
            </w:r>
          </w:p>
        </w:tc>
        <w:tc>
          <w:tcPr>
            <w:tcW w:w="1608" w:type="dxa"/>
          </w:tcPr>
          <w:p w:rsidR="00144870" w:rsidRPr="0058666A" w:rsidRDefault="00144870">
            <w:pPr>
              <w:spacing w:line="600" w:lineRule="exact"/>
              <w:rPr>
                <w:sz w:val="24"/>
              </w:rPr>
            </w:pPr>
            <w:r w:rsidRPr="0058666A">
              <w:rPr>
                <w:sz w:val="24"/>
              </w:rPr>
              <w:t>三</w:t>
            </w:r>
            <w:r w:rsidR="008669E1" w:rsidRPr="0058666A">
              <w:rPr>
                <w:sz w:val="24"/>
              </w:rPr>
              <w:t>(40</w:t>
            </w:r>
            <w:r w:rsidR="004B55F1" w:rsidRPr="0058666A">
              <w:rPr>
                <w:sz w:val="24"/>
              </w:rPr>
              <w:t>)</w:t>
            </w:r>
          </w:p>
        </w:tc>
        <w:tc>
          <w:tcPr>
            <w:tcW w:w="1609" w:type="dxa"/>
          </w:tcPr>
          <w:p w:rsidR="00144870" w:rsidRPr="0058666A" w:rsidRDefault="00144870">
            <w:pPr>
              <w:spacing w:line="600" w:lineRule="exact"/>
              <w:rPr>
                <w:sz w:val="24"/>
              </w:rPr>
            </w:pPr>
            <w:r w:rsidRPr="0058666A">
              <w:rPr>
                <w:sz w:val="24"/>
              </w:rPr>
              <w:t>总评</w:t>
            </w:r>
          </w:p>
        </w:tc>
      </w:tr>
    </w:tbl>
    <w:p w:rsidR="00797A3C" w:rsidRPr="0058666A" w:rsidRDefault="00D736DE" w:rsidP="00D736DE">
      <w:pPr>
        <w:tabs>
          <w:tab w:val="center" w:pos="1890"/>
        </w:tabs>
        <w:adjustRightInd w:val="0"/>
        <w:snapToGrid w:val="0"/>
        <w:spacing w:before="120" w:line="340" w:lineRule="exact"/>
        <w:ind w:left="949" w:hangingChars="450" w:hanging="949"/>
        <w:rPr>
          <w:sz w:val="24"/>
        </w:rPr>
      </w:pPr>
      <w:r w:rsidRPr="0058666A">
        <w:rPr>
          <w:b/>
          <w:color w:val="000000"/>
          <w:szCs w:val="20"/>
        </w:rPr>
        <w:t>说明：考生应将所有答案填写在答卷上，否则无效。</w:t>
      </w:r>
    </w:p>
    <w:tbl>
      <w:tblPr>
        <w:tblW w:w="9813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3"/>
      </w:tblGrid>
      <w:tr w:rsidR="00797A3C" w:rsidRPr="0058666A" w:rsidTr="007433FA">
        <w:trPr>
          <w:trHeight w:val="9055"/>
        </w:trPr>
        <w:tc>
          <w:tcPr>
            <w:tcW w:w="9813" w:type="dxa"/>
          </w:tcPr>
          <w:p w:rsidR="00661BFF" w:rsidRPr="0058666A" w:rsidRDefault="006403A5" w:rsidP="00661BFF">
            <w:pPr>
              <w:numPr>
                <w:ilvl w:val="0"/>
                <w:numId w:val="1"/>
              </w:numPr>
              <w:spacing w:beforeLines="100" w:before="312" w:afterLines="100" w:after="312"/>
              <w:rPr>
                <w:b/>
                <w:sz w:val="24"/>
              </w:rPr>
            </w:pPr>
            <w:r w:rsidRPr="0058666A">
              <w:rPr>
                <w:b/>
                <w:sz w:val="24"/>
              </w:rPr>
              <w:t>选择题</w:t>
            </w:r>
            <w:r w:rsidR="00661BFF" w:rsidRPr="0058666A">
              <w:rPr>
                <w:b/>
                <w:sz w:val="24"/>
              </w:rPr>
              <w:t>（将答案写在答卷</w:t>
            </w:r>
            <w:proofErr w:type="gramStart"/>
            <w:r w:rsidR="00661BFF" w:rsidRPr="0058666A">
              <w:rPr>
                <w:b/>
                <w:sz w:val="24"/>
              </w:rPr>
              <w:t>纸相应</w:t>
            </w:r>
            <w:proofErr w:type="gramEnd"/>
            <w:r w:rsidR="00661BFF" w:rsidRPr="0058666A">
              <w:rPr>
                <w:b/>
                <w:sz w:val="24"/>
              </w:rPr>
              <w:t>题号下。每题</w:t>
            </w:r>
            <w:r w:rsidR="00661BFF" w:rsidRPr="0058666A">
              <w:rPr>
                <w:b/>
                <w:sz w:val="24"/>
              </w:rPr>
              <w:t>2</w:t>
            </w:r>
            <w:r w:rsidR="00661BFF" w:rsidRPr="0058666A">
              <w:rPr>
                <w:b/>
                <w:sz w:val="24"/>
              </w:rPr>
              <w:t>分，共</w:t>
            </w:r>
            <w:r w:rsidR="00661BFF" w:rsidRPr="0058666A">
              <w:rPr>
                <w:b/>
                <w:sz w:val="24"/>
              </w:rPr>
              <w:t>20</w:t>
            </w:r>
            <w:r w:rsidR="00661BFF" w:rsidRPr="0058666A">
              <w:rPr>
                <w:b/>
                <w:sz w:val="24"/>
              </w:rPr>
              <w:t>分）</w:t>
            </w:r>
          </w:p>
          <w:p w:rsidR="00C631E6" w:rsidRPr="0058666A" w:rsidRDefault="00DD3182" w:rsidP="00992570">
            <w:pPr>
              <w:spacing w:line="360" w:lineRule="auto"/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 xml:space="preserve">1. </w:t>
            </w:r>
            <w:r w:rsidR="00C631E6" w:rsidRPr="0058666A">
              <w:rPr>
                <w:szCs w:val="21"/>
              </w:rPr>
              <w:t>如果要存储值域为</w:t>
            </w:r>
            <w:r w:rsidR="00C631E6" w:rsidRPr="0058666A">
              <w:rPr>
                <w:szCs w:val="21"/>
              </w:rPr>
              <w:t>0~100000</w:t>
            </w:r>
            <w:r w:rsidR="00C631E6" w:rsidRPr="0058666A">
              <w:rPr>
                <w:szCs w:val="21"/>
              </w:rPr>
              <w:t>的整数，下列数据类型中哪种类型不</w:t>
            </w:r>
            <w:r w:rsidR="006B17AB" w:rsidRPr="0058666A">
              <w:rPr>
                <w:szCs w:val="21"/>
              </w:rPr>
              <w:t>可以</w:t>
            </w:r>
            <w:r w:rsidR="00C631E6" w:rsidRPr="0058666A">
              <w:rPr>
                <w:szCs w:val="21"/>
              </w:rPr>
              <w:t>？（</w:t>
            </w:r>
            <w:r w:rsidR="00C631E6" w:rsidRPr="0058666A">
              <w:rPr>
                <w:szCs w:val="21"/>
              </w:rPr>
              <w:t xml:space="preserve">   </w:t>
            </w:r>
            <w:r w:rsidR="007257FB">
              <w:rPr>
                <w:szCs w:val="21"/>
              </w:rPr>
              <w:t xml:space="preserve"> </w:t>
            </w:r>
            <w:r w:rsidR="003A10F4" w:rsidRPr="0058666A">
              <w:rPr>
                <w:szCs w:val="21"/>
              </w:rPr>
              <w:t xml:space="preserve"> </w:t>
            </w:r>
            <w:r w:rsidR="00C631E6" w:rsidRPr="0058666A">
              <w:rPr>
                <w:szCs w:val="21"/>
              </w:rPr>
              <w:t xml:space="preserve">  </w:t>
            </w:r>
            <w:r w:rsidR="00C631E6" w:rsidRPr="0058666A">
              <w:rPr>
                <w:szCs w:val="21"/>
              </w:rPr>
              <w:t>）</w:t>
            </w:r>
          </w:p>
          <w:p w:rsidR="0075792E" w:rsidRPr="0058666A" w:rsidRDefault="00C631E6" w:rsidP="00992570">
            <w:pPr>
              <w:spacing w:line="360" w:lineRule="auto"/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A</w:t>
            </w:r>
            <w:r w:rsidRPr="0058666A">
              <w:rPr>
                <w:szCs w:val="21"/>
              </w:rPr>
              <w:t>、</w:t>
            </w:r>
            <w:r w:rsidRPr="0058666A">
              <w:rPr>
                <w:szCs w:val="21"/>
              </w:rPr>
              <w:t xml:space="preserve">unsigned int   </w:t>
            </w:r>
            <w:r w:rsidR="007B3C69" w:rsidRPr="0058666A">
              <w:rPr>
                <w:szCs w:val="21"/>
              </w:rPr>
              <w:t xml:space="preserve"> </w:t>
            </w:r>
            <w:r w:rsidRPr="0058666A">
              <w:rPr>
                <w:szCs w:val="21"/>
              </w:rPr>
              <w:t xml:space="preserve"> B</w:t>
            </w:r>
            <w:r w:rsidRPr="0058666A">
              <w:rPr>
                <w:szCs w:val="21"/>
              </w:rPr>
              <w:t>、</w:t>
            </w:r>
            <w:r w:rsidRPr="0058666A">
              <w:rPr>
                <w:szCs w:val="21"/>
              </w:rPr>
              <w:t xml:space="preserve">int   </w:t>
            </w:r>
            <w:r w:rsidR="007B3C69" w:rsidRPr="0058666A">
              <w:rPr>
                <w:szCs w:val="21"/>
              </w:rPr>
              <w:t xml:space="preserve"> </w:t>
            </w:r>
            <w:r w:rsidRPr="0058666A">
              <w:rPr>
                <w:szCs w:val="21"/>
              </w:rPr>
              <w:t xml:space="preserve"> C</w:t>
            </w:r>
            <w:r w:rsidRPr="0058666A">
              <w:rPr>
                <w:szCs w:val="21"/>
              </w:rPr>
              <w:t>、</w:t>
            </w:r>
            <w:r w:rsidRPr="0058666A">
              <w:rPr>
                <w:szCs w:val="21"/>
              </w:rPr>
              <w:t xml:space="preserve">float </w:t>
            </w:r>
            <w:r w:rsidR="007B3C69" w:rsidRPr="0058666A">
              <w:rPr>
                <w:szCs w:val="21"/>
              </w:rPr>
              <w:t xml:space="preserve"> </w:t>
            </w:r>
            <w:r w:rsidRPr="0058666A">
              <w:rPr>
                <w:szCs w:val="21"/>
              </w:rPr>
              <w:t xml:space="preserve">    D</w:t>
            </w:r>
            <w:r w:rsidRPr="0058666A">
              <w:rPr>
                <w:szCs w:val="21"/>
              </w:rPr>
              <w:t>、</w:t>
            </w:r>
            <w:r w:rsidRPr="0058666A">
              <w:rPr>
                <w:szCs w:val="21"/>
              </w:rPr>
              <w:t>char</w:t>
            </w:r>
          </w:p>
          <w:p w:rsidR="00444038" w:rsidRPr="0058666A" w:rsidRDefault="00DD3182" w:rsidP="00992570">
            <w:pPr>
              <w:spacing w:line="360" w:lineRule="auto"/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 xml:space="preserve">2. </w:t>
            </w:r>
            <w:r w:rsidR="00AB7D6A" w:rsidRPr="0058666A">
              <w:rPr>
                <w:szCs w:val="21"/>
              </w:rPr>
              <w:t>语句</w:t>
            </w:r>
            <w:r w:rsidR="003D2555" w:rsidRPr="0058666A">
              <w:rPr>
                <w:szCs w:val="21"/>
              </w:rPr>
              <w:t>“</w:t>
            </w:r>
            <w:r w:rsidR="003D2555" w:rsidRPr="0058666A">
              <w:rPr>
                <w:bCs/>
                <w:szCs w:val="21"/>
              </w:rPr>
              <w:t xml:space="preserve">x=y=z=–1; ++x||++y&amp;&amp;++z; </w:t>
            </w:r>
            <w:r w:rsidR="003D2555" w:rsidRPr="0058666A">
              <w:rPr>
                <w:szCs w:val="21"/>
              </w:rPr>
              <w:t>”</w:t>
            </w:r>
            <w:r w:rsidR="003D2555" w:rsidRPr="0058666A">
              <w:rPr>
                <w:szCs w:val="21"/>
              </w:rPr>
              <w:t>运行结束后，</w:t>
            </w:r>
            <w:r w:rsidR="003D2555" w:rsidRPr="0058666A">
              <w:rPr>
                <w:szCs w:val="21"/>
              </w:rPr>
              <w:t>x</w:t>
            </w:r>
            <w:r w:rsidR="003D2555" w:rsidRPr="0058666A">
              <w:rPr>
                <w:szCs w:val="21"/>
              </w:rPr>
              <w:t>、</w:t>
            </w:r>
            <w:r w:rsidR="003D2555" w:rsidRPr="0058666A">
              <w:rPr>
                <w:szCs w:val="21"/>
              </w:rPr>
              <w:t>y</w:t>
            </w:r>
            <w:r w:rsidR="003D2555" w:rsidRPr="0058666A">
              <w:rPr>
                <w:szCs w:val="21"/>
              </w:rPr>
              <w:t>、</w:t>
            </w:r>
            <w:r w:rsidR="003D2555" w:rsidRPr="0058666A">
              <w:rPr>
                <w:szCs w:val="21"/>
              </w:rPr>
              <w:t>z</w:t>
            </w:r>
            <w:r w:rsidR="003D2555" w:rsidRPr="0058666A">
              <w:rPr>
                <w:szCs w:val="21"/>
              </w:rPr>
              <w:t>的值分别为（</w:t>
            </w:r>
            <w:r w:rsidR="003D2555" w:rsidRPr="0058666A">
              <w:rPr>
                <w:szCs w:val="21"/>
              </w:rPr>
              <w:t xml:space="preserve">   </w:t>
            </w:r>
            <w:r w:rsidR="007257FB">
              <w:rPr>
                <w:szCs w:val="21"/>
              </w:rPr>
              <w:t xml:space="preserve"> </w:t>
            </w:r>
            <w:r w:rsidR="003D2555" w:rsidRPr="0058666A">
              <w:rPr>
                <w:szCs w:val="21"/>
              </w:rPr>
              <w:t xml:space="preserve">   </w:t>
            </w:r>
            <w:r w:rsidR="003D2555" w:rsidRPr="0058666A">
              <w:rPr>
                <w:szCs w:val="21"/>
              </w:rPr>
              <w:t>）</w:t>
            </w:r>
          </w:p>
          <w:p w:rsidR="003D2555" w:rsidRPr="0058666A" w:rsidRDefault="003D2555" w:rsidP="00992570">
            <w:pPr>
              <w:spacing w:line="360" w:lineRule="auto"/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A</w:t>
            </w:r>
            <w:r w:rsidRPr="0058666A">
              <w:rPr>
                <w:szCs w:val="21"/>
              </w:rPr>
              <w:t>、</w:t>
            </w:r>
            <w:proofErr w:type="gramStart"/>
            <w:r w:rsidRPr="0058666A">
              <w:rPr>
                <w:szCs w:val="21"/>
              </w:rPr>
              <w:t xml:space="preserve">0  0  </w:t>
            </w:r>
            <w:proofErr w:type="gramEnd"/>
            <w:r w:rsidRPr="0058666A">
              <w:rPr>
                <w:szCs w:val="21"/>
              </w:rPr>
              <w:t>0          B</w:t>
            </w:r>
            <w:r w:rsidRPr="0058666A">
              <w:rPr>
                <w:szCs w:val="21"/>
              </w:rPr>
              <w:t>、</w:t>
            </w:r>
            <w:proofErr w:type="gramStart"/>
            <w:r w:rsidRPr="0058666A">
              <w:rPr>
                <w:szCs w:val="21"/>
              </w:rPr>
              <w:t xml:space="preserve">0  0  </w:t>
            </w:r>
            <w:proofErr w:type="gramEnd"/>
            <w:r w:rsidRPr="0058666A">
              <w:rPr>
                <w:szCs w:val="21"/>
              </w:rPr>
              <w:t>-1      C</w:t>
            </w:r>
            <w:r w:rsidRPr="0058666A">
              <w:rPr>
                <w:szCs w:val="21"/>
              </w:rPr>
              <w:t>、</w:t>
            </w:r>
            <w:r w:rsidRPr="0058666A">
              <w:rPr>
                <w:szCs w:val="21"/>
              </w:rPr>
              <w:t>0  -1  -1      D</w:t>
            </w:r>
            <w:r w:rsidRPr="0058666A">
              <w:rPr>
                <w:szCs w:val="21"/>
              </w:rPr>
              <w:t>、</w:t>
            </w:r>
            <w:r w:rsidRPr="0058666A">
              <w:rPr>
                <w:szCs w:val="21"/>
              </w:rPr>
              <w:t>-1  0  -1</w:t>
            </w:r>
          </w:p>
          <w:p w:rsidR="007E526B" w:rsidRPr="0058666A" w:rsidRDefault="00750CC9" w:rsidP="00992570">
            <w:pPr>
              <w:spacing w:line="360" w:lineRule="auto"/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3.</w:t>
            </w:r>
            <w:r w:rsidR="003A10F4" w:rsidRPr="0058666A">
              <w:rPr>
                <w:szCs w:val="21"/>
              </w:rPr>
              <w:t>下面</w:t>
            </w:r>
            <w:r w:rsidRPr="0058666A">
              <w:rPr>
                <w:szCs w:val="21"/>
              </w:rPr>
              <w:t>对</w:t>
            </w:r>
            <w:r w:rsidRPr="0058666A">
              <w:rPr>
                <w:szCs w:val="21"/>
              </w:rPr>
              <w:t>break</w:t>
            </w:r>
            <w:r w:rsidRPr="0058666A">
              <w:rPr>
                <w:szCs w:val="21"/>
              </w:rPr>
              <w:t>的</w:t>
            </w:r>
            <w:r w:rsidR="003A10F4" w:rsidRPr="0058666A">
              <w:rPr>
                <w:szCs w:val="21"/>
              </w:rPr>
              <w:t>描述中，错误的是（</w:t>
            </w:r>
            <w:r w:rsidR="003A10F4" w:rsidRPr="0058666A">
              <w:rPr>
                <w:szCs w:val="21"/>
              </w:rPr>
              <w:t xml:space="preserve">   </w:t>
            </w:r>
            <w:r w:rsidR="007257FB">
              <w:rPr>
                <w:szCs w:val="21"/>
              </w:rPr>
              <w:t xml:space="preserve"> </w:t>
            </w:r>
            <w:r w:rsidR="003A10F4" w:rsidRPr="0058666A">
              <w:rPr>
                <w:szCs w:val="21"/>
              </w:rPr>
              <w:t xml:space="preserve">   </w:t>
            </w:r>
            <w:r w:rsidR="003A10F4" w:rsidRPr="0058666A">
              <w:rPr>
                <w:szCs w:val="21"/>
              </w:rPr>
              <w:t>）</w:t>
            </w:r>
          </w:p>
          <w:p w:rsidR="003A10F4" w:rsidRPr="0058666A" w:rsidRDefault="003A10F4" w:rsidP="00992570">
            <w:pPr>
              <w:spacing w:line="360" w:lineRule="auto"/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A</w:t>
            </w:r>
            <w:r w:rsidRPr="0058666A">
              <w:rPr>
                <w:szCs w:val="21"/>
              </w:rPr>
              <w:t>、</w:t>
            </w:r>
            <w:r w:rsidRPr="0058666A">
              <w:rPr>
                <w:szCs w:val="21"/>
              </w:rPr>
              <w:t>break</w:t>
            </w:r>
            <w:r w:rsidRPr="0058666A">
              <w:rPr>
                <w:szCs w:val="21"/>
              </w:rPr>
              <w:t>用于循环语句</w:t>
            </w:r>
            <w:r w:rsidR="00391C9A" w:rsidRPr="0058666A">
              <w:rPr>
                <w:szCs w:val="21"/>
              </w:rPr>
              <w:t xml:space="preserve">            </w:t>
            </w:r>
            <w:r w:rsidRPr="0058666A">
              <w:rPr>
                <w:szCs w:val="21"/>
              </w:rPr>
              <w:t>B</w:t>
            </w:r>
            <w:r w:rsidRPr="0058666A">
              <w:rPr>
                <w:szCs w:val="21"/>
              </w:rPr>
              <w:t>、</w:t>
            </w:r>
            <w:r w:rsidRPr="0058666A">
              <w:rPr>
                <w:szCs w:val="21"/>
              </w:rPr>
              <w:t>break</w:t>
            </w:r>
            <w:r w:rsidRPr="0058666A">
              <w:rPr>
                <w:szCs w:val="21"/>
              </w:rPr>
              <w:t>用于</w:t>
            </w:r>
            <w:r w:rsidRPr="0058666A">
              <w:rPr>
                <w:szCs w:val="21"/>
              </w:rPr>
              <w:t>switch</w:t>
            </w:r>
            <w:r w:rsidRPr="0058666A">
              <w:rPr>
                <w:szCs w:val="21"/>
              </w:rPr>
              <w:t>语句</w:t>
            </w:r>
          </w:p>
          <w:p w:rsidR="003A10F4" w:rsidRPr="0058666A" w:rsidRDefault="003A10F4" w:rsidP="00992570">
            <w:pPr>
              <w:spacing w:line="360" w:lineRule="auto"/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C</w:t>
            </w:r>
            <w:r w:rsidRPr="0058666A">
              <w:rPr>
                <w:szCs w:val="21"/>
              </w:rPr>
              <w:t>、</w:t>
            </w:r>
            <w:r w:rsidR="00253EDF" w:rsidRPr="0058666A">
              <w:rPr>
                <w:szCs w:val="21"/>
              </w:rPr>
              <w:t>循环嵌套时，</w:t>
            </w:r>
            <w:r w:rsidR="00253EDF" w:rsidRPr="0058666A">
              <w:rPr>
                <w:szCs w:val="21"/>
              </w:rPr>
              <w:t>break</w:t>
            </w:r>
            <w:r w:rsidR="00253EDF" w:rsidRPr="0058666A">
              <w:rPr>
                <w:szCs w:val="21"/>
              </w:rPr>
              <w:t>只影响包含它们的最内层循环</w:t>
            </w:r>
          </w:p>
          <w:p w:rsidR="00253EDF" w:rsidRPr="0058666A" w:rsidRDefault="00253EDF" w:rsidP="00992570">
            <w:pPr>
              <w:spacing w:line="360" w:lineRule="auto"/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D</w:t>
            </w:r>
            <w:r w:rsidRPr="0058666A">
              <w:rPr>
                <w:szCs w:val="21"/>
              </w:rPr>
              <w:t>、循环嵌套时，</w:t>
            </w:r>
            <w:r w:rsidRPr="0058666A">
              <w:rPr>
                <w:szCs w:val="21"/>
              </w:rPr>
              <w:t>break</w:t>
            </w:r>
            <w:r w:rsidRPr="0058666A">
              <w:rPr>
                <w:szCs w:val="21"/>
              </w:rPr>
              <w:t>影响包含它们的</w:t>
            </w:r>
            <w:r w:rsidR="00D1647B" w:rsidRPr="0058666A">
              <w:rPr>
                <w:szCs w:val="21"/>
              </w:rPr>
              <w:t>最内</w:t>
            </w:r>
            <w:r w:rsidRPr="0058666A">
              <w:rPr>
                <w:szCs w:val="21"/>
              </w:rPr>
              <w:t>层循环</w:t>
            </w:r>
            <w:r w:rsidR="00D1647B" w:rsidRPr="0058666A">
              <w:rPr>
                <w:szCs w:val="21"/>
              </w:rPr>
              <w:t>和外层循环</w:t>
            </w:r>
          </w:p>
          <w:p w:rsidR="00B76382" w:rsidRPr="0058666A" w:rsidRDefault="00EB60D7" w:rsidP="00992570">
            <w:pPr>
              <w:spacing w:line="360" w:lineRule="auto"/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4.</w:t>
            </w:r>
            <w:r w:rsidRPr="0058666A">
              <w:rPr>
                <w:szCs w:val="21"/>
              </w:rPr>
              <w:t>关于递归函数，下列说法中，错误的是（</w:t>
            </w:r>
            <w:r w:rsidRPr="0058666A">
              <w:rPr>
                <w:szCs w:val="21"/>
              </w:rPr>
              <w:t xml:space="preserve">   </w:t>
            </w:r>
            <w:r w:rsidR="007257FB">
              <w:rPr>
                <w:szCs w:val="21"/>
              </w:rPr>
              <w:t xml:space="preserve"> </w:t>
            </w:r>
            <w:r w:rsidRPr="0058666A">
              <w:rPr>
                <w:szCs w:val="21"/>
              </w:rPr>
              <w:t xml:space="preserve">   </w:t>
            </w:r>
            <w:r w:rsidRPr="0058666A">
              <w:rPr>
                <w:szCs w:val="21"/>
              </w:rPr>
              <w:t>）</w:t>
            </w:r>
          </w:p>
          <w:p w:rsidR="001975F0" w:rsidRPr="0058666A" w:rsidRDefault="002713D8" w:rsidP="00992570">
            <w:pPr>
              <w:spacing w:line="360" w:lineRule="auto"/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A</w:t>
            </w:r>
            <w:r w:rsidR="00055EF6" w:rsidRPr="0058666A">
              <w:rPr>
                <w:szCs w:val="21"/>
              </w:rPr>
              <w:t>、</w:t>
            </w:r>
            <w:r w:rsidR="001975F0" w:rsidRPr="0058666A">
              <w:rPr>
                <w:szCs w:val="21"/>
              </w:rPr>
              <w:t>问题迂回是构成递归函数的基本条件</w:t>
            </w:r>
            <w:r w:rsidR="00272A52" w:rsidRPr="0058666A">
              <w:rPr>
                <w:szCs w:val="21"/>
              </w:rPr>
              <w:t xml:space="preserve">        </w:t>
            </w:r>
            <w:r w:rsidR="001975F0" w:rsidRPr="0058666A">
              <w:rPr>
                <w:szCs w:val="21"/>
              </w:rPr>
              <w:t>B</w:t>
            </w:r>
            <w:r w:rsidR="001975F0" w:rsidRPr="0058666A">
              <w:rPr>
                <w:szCs w:val="21"/>
              </w:rPr>
              <w:t>、</w:t>
            </w:r>
            <w:r w:rsidR="00B5430D" w:rsidRPr="0058666A">
              <w:rPr>
                <w:szCs w:val="21"/>
              </w:rPr>
              <w:t>必须具备一个结束递归的条件</w:t>
            </w:r>
          </w:p>
          <w:p w:rsidR="00B110FF" w:rsidRPr="0058666A" w:rsidRDefault="00780780" w:rsidP="00992570">
            <w:pPr>
              <w:spacing w:line="360" w:lineRule="auto"/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C</w:t>
            </w:r>
            <w:r w:rsidRPr="0058666A">
              <w:rPr>
                <w:szCs w:val="21"/>
              </w:rPr>
              <w:t>、</w:t>
            </w:r>
            <w:r w:rsidR="00B110FF" w:rsidRPr="0058666A">
              <w:rPr>
                <w:szCs w:val="21"/>
              </w:rPr>
              <w:t>所有的函数都可以改写为递归函数</w:t>
            </w:r>
            <w:r w:rsidR="00272A52" w:rsidRPr="0058666A">
              <w:rPr>
                <w:szCs w:val="21"/>
              </w:rPr>
              <w:t xml:space="preserve">          </w:t>
            </w:r>
            <w:r w:rsidR="00B110FF" w:rsidRPr="0058666A">
              <w:rPr>
                <w:szCs w:val="21"/>
              </w:rPr>
              <w:t>D</w:t>
            </w:r>
            <w:r w:rsidR="00B110FF" w:rsidRPr="0058666A">
              <w:rPr>
                <w:szCs w:val="21"/>
              </w:rPr>
              <w:t>、</w:t>
            </w:r>
            <w:r w:rsidR="00A415F3" w:rsidRPr="0058666A">
              <w:rPr>
                <w:szCs w:val="21"/>
              </w:rPr>
              <w:t>不能无限的递归</w:t>
            </w:r>
          </w:p>
          <w:p w:rsidR="00924D45" w:rsidRPr="0058666A" w:rsidRDefault="00924D45" w:rsidP="00992570">
            <w:pPr>
              <w:spacing w:line="360" w:lineRule="auto"/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5.</w:t>
            </w:r>
            <w:r w:rsidRPr="0058666A">
              <w:rPr>
                <w:szCs w:val="21"/>
              </w:rPr>
              <w:t>宏定义为</w:t>
            </w:r>
            <w:r w:rsidR="004C4A27" w:rsidRPr="0058666A">
              <w:rPr>
                <w:szCs w:val="21"/>
              </w:rPr>
              <w:t xml:space="preserve"> </w:t>
            </w:r>
            <w:r w:rsidRPr="0058666A">
              <w:rPr>
                <w:szCs w:val="21"/>
              </w:rPr>
              <w:t xml:space="preserve">#define </w:t>
            </w:r>
            <w:r w:rsidR="00396A9E" w:rsidRPr="0058666A">
              <w:rPr>
                <w:szCs w:val="21"/>
              </w:rPr>
              <w:t>mul</w:t>
            </w:r>
            <w:r w:rsidRPr="0058666A">
              <w:rPr>
                <w:szCs w:val="21"/>
              </w:rPr>
              <w:t>(x,y)   x</w:t>
            </w:r>
            <w:r w:rsidR="00396A9E" w:rsidRPr="0058666A">
              <w:rPr>
                <w:szCs w:val="21"/>
              </w:rPr>
              <w:t>*</w:t>
            </w:r>
            <w:r w:rsidRPr="0058666A">
              <w:rPr>
                <w:szCs w:val="21"/>
              </w:rPr>
              <w:t>y</w:t>
            </w:r>
          </w:p>
          <w:p w:rsidR="00924D45" w:rsidRPr="0058666A" w:rsidRDefault="00924D45" w:rsidP="00992570">
            <w:pPr>
              <w:spacing w:line="360" w:lineRule="auto"/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若语句</w:t>
            </w:r>
            <w:r w:rsidRPr="0058666A">
              <w:rPr>
                <w:szCs w:val="21"/>
              </w:rPr>
              <w:t>“printf("</w:t>
            </w:r>
            <w:r w:rsidR="00396A9E" w:rsidRPr="0058666A">
              <w:rPr>
                <w:szCs w:val="21"/>
              </w:rPr>
              <w:t>mul</w:t>
            </w:r>
            <w:r w:rsidRPr="0058666A">
              <w:rPr>
                <w:szCs w:val="21"/>
              </w:rPr>
              <w:t>(x,y)=%d\n",</w:t>
            </w:r>
            <w:r w:rsidR="009979AD" w:rsidRPr="0058666A">
              <w:rPr>
                <w:szCs w:val="21"/>
              </w:rPr>
              <w:t xml:space="preserve"> mul</w:t>
            </w:r>
            <w:r w:rsidRPr="0058666A">
              <w:rPr>
                <w:szCs w:val="21"/>
              </w:rPr>
              <w:t>(x+3,y-3));”</w:t>
            </w:r>
            <w:r w:rsidRPr="0058666A">
              <w:rPr>
                <w:szCs w:val="21"/>
              </w:rPr>
              <w:t>作宏替换后为（</w:t>
            </w:r>
            <w:r w:rsidRPr="0058666A">
              <w:rPr>
                <w:szCs w:val="21"/>
              </w:rPr>
              <w:t xml:space="preserve">  </w:t>
            </w:r>
            <w:r w:rsidR="007257FB">
              <w:rPr>
                <w:szCs w:val="21"/>
              </w:rPr>
              <w:t xml:space="preserve"> </w:t>
            </w:r>
            <w:r w:rsidRPr="0058666A">
              <w:rPr>
                <w:szCs w:val="21"/>
              </w:rPr>
              <w:t xml:space="preserve">  </w:t>
            </w:r>
            <w:r w:rsidRPr="0058666A">
              <w:rPr>
                <w:szCs w:val="21"/>
              </w:rPr>
              <w:t>）。</w:t>
            </w:r>
          </w:p>
          <w:p w:rsidR="00924D45" w:rsidRPr="0058666A" w:rsidRDefault="007433FA" w:rsidP="00992570">
            <w:pPr>
              <w:spacing w:line="360" w:lineRule="auto"/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A</w:t>
            </w:r>
            <w:r w:rsidRPr="0058666A">
              <w:rPr>
                <w:szCs w:val="21"/>
              </w:rPr>
              <w:t>、</w:t>
            </w:r>
            <w:r w:rsidR="00924D45" w:rsidRPr="0058666A">
              <w:rPr>
                <w:szCs w:val="21"/>
              </w:rPr>
              <w:t>printf("</w:t>
            </w:r>
            <w:r w:rsidR="00396A9E" w:rsidRPr="0058666A">
              <w:rPr>
                <w:szCs w:val="21"/>
              </w:rPr>
              <w:t>mul</w:t>
            </w:r>
            <w:r w:rsidR="00E8212E" w:rsidRPr="0058666A">
              <w:rPr>
                <w:szCs w:val="21"/>
              </w:rPr>
              <w:t>(x,y)</w:t>
            </w:r>
            <w:r w:rsidR="00924D45" w:rsidRPr="0058666A">
              <w:rPr>
                <w:szCs w:val="21"/>
              </w:rPr>
              <w:t>=%d\n",(x+3)</w:t>
            </w:r>
            <w:r w:rsidR="00396A9E" w:rsidRPr="0058666A">
              <w:rPr>
                <w:szCs w:val="21"/>
              </w:rPr>
              <w:t>*</w:t>
            </w:r>
            <w:r w:rsidR="00924D45" w:rsidRPr="0058666A">
              <w:rPr>
                <w:szCs w:val="21"/>
              </w:rPr>
              <w:t>(y-3));</w:t>
            </w:r>
            <w:r w:rsidRPr="0058666A">
              <w:rPr>
                <w:szCs w:val="21"/>
              </w:rPr>
              <w:t xml:space="preserve">      B</w:t>
            </w:r>
            <w:r w:rsidRPr="0058666A">
              <w:rPr>
                <w:szCs w:val="21"/>
              </w:rPr>
              <w:t>、</w:t>
            </w:r>
            <w:r w:rsidR="00924D45" w:rsidRPr="0058666A">
              <w:rPr>
                <w:szCs w:val="21"/>
              </w:rPr>
              <w:t>printf("x</w:t>
            </w:r>
            <w:r w:rsidR="00336173" w:rsidRPr="0058666A">
              <w:rPr>
                <w:szCs w:val="21"/>
              </w:rPr>
              <w:t>*</w:t>
            </w:r>
            <w:r w:rsidR="00924D45" w:rsidRPr="0058666A">
              <w:rPr>
                <w:szCs w:val="21"/>
              </w:rPr>
              <w:t>y=%d\n",</w:t>
            </w:r>
            <w:r w:rsidR="00101385" w:rsidRPr="0058666A">
              <w:rPr>
                <w:szCs w:val="21"/>
              </w:rPr>
              <w:t>(</w:t>
            </w:r>
            <w:r w:rsidR="00924D45" w:rsidRPr="0058666A">
              <w:rPr>
                <w:szCs w:val="21"/>
              </w:rPr>
              <w:t>x+3</w:t>
            </w:r>
            <w:r w:rsidR="00101385" w:rsidRPr="0058666A">
              <w:rPr>
                <w:szCs w:val="21"/>
              </w:rPr>
              <w:t>)*(</w:t>
            </w:r>
            <w:r w:rsidR="00924D45" w:rsidRPr="0058666A">
              <w:rPr>
                <w:szCs w:val="21"/>
              </w:rPr>
              <w:t>y-3</w:t>
            </w:r>
            <w:r w:rsidR="00101385" w:rsidRPr="0058666A">
              <w:rPr>
                <w:szCs w:val="21"/>
              </w:rPr>
              <w:t>)</w:t>
            </w:r>
            <w:r w:rsidR="00924D45" w:rsidRPr="0058666A">
              <w:rPr>
                <w:szCs w:val="21"/>
              </w:rPr>
              <w:t>);</w:t>
            </w:r>
          </w:p>
          <w:p w:rsidR="00CE395C" w:rsidRPr="0058666A" w:rsidRDefault="007433FA" w:rsidP="00992570">
            <w:pPr>
              <w:spacing w:line="360" w:lineRule="auto"/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C</w:t>
            </w:r>
            <w:r w:rsidRPr="0058666A">
              <w:rPr>
                <w:szCs w:val="21"/>
              </w:rPr>
              <w:t>、</w:t>
            </w:r>
            <w:r w:rsidR="00924D45" w:rsidRPr="0058666A">
              <w:rPr>
                <w:szCs w:val="21"/>
              </w:rPr>
              <w:t>printf("</w:t>
            </w:r>
            <w:r w:rsidR="00002471" w:rsidRPr="0058666A">
              <w:rPr>
                <w:szCs w:val="21"/>
              </w:rPr>
              <w:t>mul</w:t>
            </w:r>
            <w:r w:rsidR="00924D45" w:rsidRPr="0058666A">
              <w:rPr>
                <w:szCs w:val="21"/>
              </w:rPr>
              <w:t>(x,y)=%d\n",x+3</w:t>
            </w:r>
            <w:r w:rsidR="00ED53B2" w:rsidRPr="0058666A">
              <w:rPr>
                <w:szCs w:val="21"/>
              </w:rPr>
              <w:t>*</w:t>
            </w:r>
            <w:r w:rsidR="00924D45" w:rsidRPr="0058666A">
              <w:rPr>
                <w:szCs w:val="21"/>
              </w:rPr>
              <w:t>y-3);</w:t>
            </w:r>
            <w:r w:rsidRPr="0058666A">
              <w:rPr>
                <w:szCs w:val="21"/>
              </w:rPr>
              <w:t xml:space="preserve">         D</w:t>
            </w:r>
            <w:r w:rsidRPr="0058666A">
              <w:rPr>
                <w:szCs w:val="21"/>
              </w:rPr>
              <w:t>、</w:t>
            </w:r>
            <w:r w:rsidR="00924D45" w:rsidRPr="0058666A">
              <w:rPr>
                <w:szCs w:val="21"/>
              </w:rPr>
              <w:t>printf("x</w:t>
            </w:r>
            <w:r w:rsidR="00336173" w:rsidRPr="0058666A">
              <w:rPr>
                <w:szCs w:val="21"/>
              </w:rPr>
              <w:t>*</w:t>
            </w:r>
            <w:r w:rsidR="00924D45" w:rsidRPr="0058666A">
              <w:rPr>
                <w:szCs w:val="21"/>
              </w:rPr>
              <w:t>y=%d\n",x+3</w:t>
            </w:r>
            <w:r w:rsidR="00ED53B2" w:rsidRPr="0058666A">
              <w:rPr>
                <w:szCs w:val="21"/>
              </w:rPr>
              <w:t>*</w:t>
            </w:r>
            <w:r w:rsidR="00924D45" w:rsidRPr="0058666A">
              <w:rPr>
                <w:szCs w:val="21"/>
              </w:rPr>
              <w:t>y-3);</w:t>
            </w:r>
          </w:p>
          <w:p w:rsidR="006A6B17" w:rsidRPr="0058666A" w:rsidRDefault="006A6B17" w:rsidP="00992570">
            <w:pPr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6.</w:t>
            </w:r>
            <w:r w:rsidRPr="0058666A">
              <w:rPr>
                <w:szCs w:val="21"/>
              </w:rPr>
              <w:t>执行语句</w:t>
            </w:r>
            <w:r w:rsidRPr="0058666A">
              <w:rPr>
                <w:szCs w:val="21"/>
              </w:rPr>
              <w:t>“int arr[10] = {1,2,3}”</w:t>
            </w:r>
            <w:r w:rsidRPr="0058666A">
              <w:rPr>
                <w:szCs w:val="21"/>
              </w:rPr>
              <w:t>后，以下错误的是（</w:t>
            </w:r>
            <w:r w:rsidRPr="0058666A">
              <w:rPr>
                <w:szCs w:val="21"/>
              </w:rPr>
              <w:t xml:space="preserve">   </w:t>
            </w:r>
            <w:r w:rsidR="00F965FB">
              <w:rPr>
                <w:szCs w:val="21"/>
              </w:rPr>
              <w:t xml:space="preserve"> </w:t>
            </w:r>
            <w:r w:rsidRPr="0058666A">
              <w:rPr>
                <w:szCs w:val="21"/>
              </w:rPr>
              <w:t xml:space="preserve">   </w:t>
            </w:r>
            <w:r w:rsidRPr="0058666A">
              <w:rPr>
                <w:szCs w:val="21"/>
              </w:rPr>
              <w:t>）</w:t>
            </w:r>
          </w:p>
          <w:p w:rsidR="006A6B17" w:rsidRPr="0058666A" w:rsidRDefault="006A6B17" w:rsidP="00992570">
            <w:pPr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A</w:t>
            </w:r>
            <w:r w:rsidRPr="0058666A">
              <w:rPr>
                <w:szCs w:val="21"/>
              </w:rPr>
              <w:t>、元素</w:t>
            </w:r>
            <w:r w:rsidRPr="0058666A">
              <w:rPr>
                <w:szCs w:val="21"/>
              </w:rPr>
              <w:t>arr[1]</w:t>
            </w:r>
            <w:r w:rsidRPr="0058666A">
              <w:rPr>
                <w:szCs w:val="21"/>
              </w:rPr>
              <w:t>的值是</w:t>
            </w:r>
            <w:r w:rsidRPr="0058666A">
              <w:rPr>
                <w:szCs w:val="21"/>
              </w:rPr>
              <w:t>2                            B</w:t>
            </w:r>
            <w:r w:rsidRPr="0058666A">
              <w:rPr>
                <w:szCs w:val="21"/>
              </w:rPr>
              <w:t>、数组</w:t>
            </w:r>
            <w:r w:rsidRPr="0058666A">
              <w:rPr>
                <w:szCs w:val="21"/>
              </w:rPr>
              <w:t>arr</w:t>
            </w:r>
            <w:r w:rsidRPr="0058666A">
              <w:rPr>
                <w:szCs w:val="21"/>
              </w:rPr>
              <w:t>占了</w:t>
            </w:r>
            <w:r w:rsidRPr="0058666A">
              <w:rPr>
                <w:szCs w:val="21"/>
              </w:rPr>
              <w:t>40</w:t>
            </w:r>
            <w:r w:rsidRPr="0058666A">
              <w:rPr>
                <w:szCs w:val="21"/>
              </w:rPr>
              <w:t>个字节</w:t>
            </w:r>
          </w:p>
          <w:p w:rsidR="006A6B17" w:rsidRPr="0058666A" w:rsidRDefault="006A6B17" w:rsidP="00992570">
            <w:pPr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C</w:t>
            </w:r>
            <w:r w:rsidRPr="0058666A">
              <w:rPr>
                <w:szCs w:val="21"/>
              </w:rPr>
              <w:t>、执行语句</w:t>
            </w:r>
            <w:r w:rsidRPr="0058666A">
              <w:rPr>
                <w:szCs w:val="21"/>
              </w:rPr>
              <w:t>printf(“%d”, arr[3])</w:t>
            </w:r>
            <w:r w:rsidRPr="0058666A">
              <w:rPr>
                <w:szCs w:val="21"/>
              </w:rPr>
              <w:t>后显示结果是</w:t>
            </w:r>
            <w:r w:rsidRPr="0058666A">
              <w:rPr>
                <w:szCs w:val="21"/>
              </w:rPr>
              <w:t>3       D</w:t>
            </w:r>
            <w:r w:rsidRPr="0058666A">
              <w:rPr>
                <w:szCs w:val="21"/>
              </w:rPr>
              <w:t>、数组</w:t>
            </w:r>
            <w:r w:rsidRPr="0058666A">
              <w:rPr>
                <w:szCs w:val="21"/>
              </w:rPr>
              <w:t>arr</w:t>
            </w:r>
            <w:r w:rsidRPr="0058666A">
              <w:rPr>
                <w:szCs w:val="21"/>
              </w:rPr>
              <w:t>的各元素的下标的最大值是</w:t>
            </w:r>
            <w:r w:rsidRPr="0058666A">
              <w:rPr>
                <w:szCs w:val="21"/>
              </w:rPr>
              <w:t>9</w:t>
            </w:r>
          </w:p>
        </w:tc>
      </w:tr>
    </w:tbl>
    <w:p w:rsidR="00144870" w:rsidRPr="0058666A" w:rsidRDefault="00797A3C" w:rsidP="00144870">
      <w:pPr>
        <w:ind w:firstLine="7320"/>
        <w:rPr>
          <w:sz w:val="24"/>
        </w:rPr>
      </w:pPr>
      <w:r w:rsidRPr="0058666A">
        <w:rPr>
          <w:sz w:val="24"/>
        </w:rPr>
        <w:t>第</w:t>
      </w:r>
      <w:r w:rsidR="00260369" w:rsidRPr="0058666A">
        <w:rPr>
          <w:sz w:val="24"/>
        </w:rPr>
        <w:t xml:space="preserve"> 1</w:t>
      </w:r>
      <w:r w:rsidRPr="0058666A">
        <w:rPr>
          <w:sz w:val="24"/>
        </w:rPr>
        <w:t xml:space="preserve"> </w:t>
      </w:r>
      <w:r w:rsidRPr="0058666A">
        <w:rPr>
          <w:sz w:val="24"/>
        </w:rPr>
        <w:t>页</w:t>
      </w:r>
    </w:p>
    <w:tbl>
      <w:tblPr>
        <w:tblW w:w="9813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3"/>
      </w:tblGrid>
      <w:tr w:rsidR="00144870" w:rsidRPr="0058666A" w:rsidTr="006256F2">
        <w:trPr>
          <w:trHeight w:val="14591"/>
        </w:trPr>
        <w:tc>
          <w:tcPr>
            <w:tcW w:w="9813" w:type="dxa"/>
          </w:tcPr>
          <w:p w:rsidR="008F4AB6" w:rsidRPr="0058666A" w:rsidRDefault="008F4AB6" w:rsidP="00B95FE1">
            <w:pPr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lastRenderedPageBreak/>
              <w:t>7.</w:t>
            </w:r>
            <w:r w:rsidRPr="0058666A">
              <w:rPr>
                <w:szCs w:val="21"/>
              </w:rPr>
              <w:t>数组定义为</w:t>
            </w:r>
            <w:r w:rsidRPr="0058666A">
              <w:rPr>
                <w:szCs w:val="21"/>
              </w:rPr>
              <w:t>“double a[4][5];”</w:t>
            </w:r>
            <w:r w:rsidRPr="0058666A">
              <w:rPr>
                <w:szCs w:val="21"/>
              </w:rPr>
              <w:t>，下列哪一个引用是错误的</w:t>
            </w:r>
            <w:r w:rsidRPr="0058666A">
              <w:rPr>
                <w:szCs w:val="21"/>
              </w:rPr>
              <w:t xml:space="preserve">(   </w:t>
            </w:r>
            <w:r w:rsidR="00A1242E">
              <w:rPr>
                <w:szCs w:val="21"/>
              </w:rPr>
              <w:t xml:space="preserve"> </w:t>
            </w:r>
            <w:r w:rsidRPr="0058666A">
              <w:rPr>
                <w:szCs w:val="21"/>
              </w:rPr>
              <w:t xml:space="preserve">  )</w:t>
            </w:r>
            <w:r w:rsidRPr="0058666A">
              <w:rPr>
                <w:szCs w:val="21"/>
              </w:rPr>
              <w:t>。</w:t>
            </w:r>
          </w:p>
          <w:p w:rsidR="008F4AB6" w:rsidRPr="0058666A" w:rsidRDefault="008F4AB6" w:rsidP="00B95FE1">
            <w:pPr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A</w:t>
            </w:r>
            <w:r w:rsidRPr="0058666A">
              <w:rPr>
                <w:szCs w:val="21"/>
              </w:rPr>
              <w:t>、</w:t>
            </w:r>
            <w:r w:rsidRPr="0058666A">
              <w:rPr>
                <w:szCs w:val="21"/>
              </w:rPr>
              <w:t xml:space="preserve">*a  </w:t>
            </w:r>
            <w:r w:rsidR="00D72AF6" w:rsidRPr="0058666A">
              <w:rPr>
                <w:szCs w:val="21"/>
              </w:rPr>
              <w:t xml:space="preserve">    </w:t>
            </w:r>
            <w:r w:rsidRPr="0058666A">
              <w:rPr>
                <w:szCs w:val="21"/>
              </w:rPr>
              <w:t xml:space="preserve">  B</w:t>
            </w:r>
            <w:r w:rsidRPr="0058666A">
              <w:rPr>
                <w:szCs w:val="21"/>
              </w:rPr>
              <w:t>、</w:t>
            </w:r>
            <w:r w:rsidRPr="0058666A">
              <w:rPr>
                <w:szCs w:val="21"/>
              </w:rPr>
              <w:t xml:space="preserve">*(*(a+2)+3)  </w:t>
            </w:r>
            <w:r w:rsidR="00D72AF6" w:rsidRPr="0058666A">
              <w:rPr>
                <w:szCs w:val="21"/>
              </w:rPr>
              <w:t xml:space="preserve">    </w:t>
            </w:r>
            <w:r w:rsidRPr="0058666A">
              <w:rPr>
                <w:szCs w:val="21"/>
              </w:rPr>
              <w:t xml:space="preserve">   C</w:t>
            </w:r>
            <w:r w:rsidRPr="0058666A">
              <w:rPr>
                <w:szCs w:val="21"/>
              </w:rPr>
              <w:t>、</w:t>
            </w:r>
            <w:r w:rsidRPr="0058666A">
              <w:rPr>
                <w:szCs w:val="21"/>
              </w:rPr>
              <w:t xml:space="preserve">&amp;a[2][3]   </w:t>
            </w:r>
            <w:r w:rsidR="00D72AF6" w:rsidRPr="0058666A">
              <w:rPr>
                <w:szCs w:val="21"/>
              </w:rPr>
              <w:t xml:space="preserve">    </w:t>
            </w:r>
            <w:r w:rsidRPr="0058666A">
              <w:rPr>
                <w:szCs w:val="21"/>
              </w:rPr>
              <w:t xml:space="preserve">   D</w:t>
            </w:r>
            <w:r w:rsidRPr="0058666A">
              <w:rPr>
                <w:szCs w:val="21"/>
              </w:rPr>
              <w:t>、</w:t>
            </w:r>
            <w:r w:rsidRPr="0058666A">
              <w:rPr>
                <w:szCs w:val="21"/>
              </w:rPr>
              <w:t>++a</w:t>
            </w:r>
          </w:p>
          <w:p w:rsidR="008F4AB6" w:rsidRPr="0058666A" w:rsidRDefault="008F4AB6" w:rsidP="00B95FE1">
            <w:pPr>
              <w:ind w:leftChars="100" w:left="210"/>
            </w:pPr>
            <w:r w:rsidRPr="0058666A">
              <w:rPr>
                <w:szCs w:val="21"/>
              </w:rPr>
              <w:t>8.</w:t>
            </w:r>
            <w:r w:rsidRPr="0058666A">
              <w:t>定义结构体</w:t>
            </w:r>
          </w:p>
          <w:p w:rsidR="008F4AB6" w:rsidRPr="0058666A" w:rsidRDefault="008F4AB6" w:rsidP="00B95FE1">
            <w:pPr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struct student {</w:t>
            </w:r>
          </w:p>
          <w:p w:rsidR="008F4AB6" w:rsidRPr="0058666A" w:rsidRDefault="008F4AB6" w:rsidP="00B95FE1">
            <w:pPr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 xml:space="preserve">     </w:t>
            </w:r>
            <w:proofErr w:type="gramStart"/>
            <w:r w:rsidRPr="0058666A">
              <w:rPr>
                <w:szCs w:val="21"/>
              </w:rPr>
              <w:t>char  name</w:t>
            </w:r>
            <w:proofErr w:type="gramEnd"/>
            <w:r w:rsidRPr="0058666A">
              <w:rPr>
                <w:szCs w:val="21"/>
              </w:rPr>
              <w:t>[10];</w:t>
            </w:r>
          </w:p>
          <w:p w:rsidR="00736FC1" w:rsidRPr="0058666A" w:rsidRDefault="008F4AB6" w:rsidP="00B95FE1">
            <w:pPr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 xml:space="preserve">     </w:t>
            </w:r>
            <w:proofErr w:type="gramStart"/>
            <w:r w:rsidRPr="0058666A">
              <w:rPr>
                <w:szCs w:val="21"/>
              </w:rPr>
              <w:t xml:space="preserve">float  </w:t>
            </w:r>
            <w:r w:rsidR="00BE2C01" w:rsidRPr="0058666A">
              <w:rPr>
                <w:szCs w:val="21"/>
              </w:rPr>
              <w:t>age</w:t>
            </w:r>
            <w:proofErr w:type="gramEnd"/>
            <w:r w:rsidRPr="0058666A">
              <w:rPr>
                <w:szCs w:val="21"/>
              </w:rPr>
              <w:t>;</w:t>
            </w:r>
            <w:r w:rsidR="0048259C">
              <w:rPr>
                <w:szCs w:val="21"/>
              </w:rPr>
              <w:t xml:space="preserve"> </w:t>
            </w:r>
            <w:r w:rsidRPr="0058666A">
              <w:rPr>
                <w:szCs w:val="21"/>
              </w:rPr>
              <w:t>} x, *p=&amp;x ;</w:t>
            </w:r>
          </w:p>
          <w:p w:rsidR="008F4AB6" w:rsidRPr="0058666A" w:rsidRDefault="008F4AB6" w:rsidP="00B95FE1">
            <w:pPr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下列用法错误的是（</w:t>
            </w:r>
            <w:r w:rsidRPr="0058666A">
              <w:rPr>
                <w:szCs w:val="21"/>
              </w:rPr>
              <w:t xml:space="preserve">   </w:t>
            </w:r>
            <w:r w:rsidR="0041064A">
              <w:rPr>
                <w:szCs w:val="21"/>
              </w:rPr>
              <w:t xml:space="preserve"> </w:t>
            </w:r>
            <w:r w:rsidRPr="0058666A">
              <w:rPr>
                <w:szCs w:val="21"/>
              </w:rPr>
              <w:t xml:space="preserve">   </w:t>
            </w:r>
            <w:r w:rsidRPr="0058666A">
              <w:rPr>
                <w:szCs w:val="21"/>
              </w:rPr>
              <w:t>）</w:t>
            </w:r>
          </w:p>
          <w:p w:rsidR="00CF499B" w:rsidRPr="0058666A" w:rsidRDefault="008F4AB6" w:rsidP="00B95FE1">
            <w:pPr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A</w:t>
            </w:r>
            <w:r w:rsidR="00CF499B" w:rsidRPr="0058666A">
              <w:rPr>
                <w:szCs w:val="21"/>
              </w:rPr>
              <w:t>、</w:t>
            </w:r>
            <w:r w:rsidR="00F936E5" w:rsidRPr="0058666A">
              <w:rPr>
                <w:szCs w:val="21"/>
              </w:rPr>
              <w:t>++p-&gt;</w:t>
            </w:r>
            <w:r w:rsidR="00BE2C01" w:rsidRPr="0058666A">
              <w:rPr>
                <w:szCs w:val="21"/>
              </w:rPr>
              <w:t>age</w:t>
            </w:r>
            <w:r w:rsidR="00084107" w:rsidRPr="0058666A">
              <w:rPr>
                <w:szCs w:val="21"/>
              </w:rPr>
              <w:t xml:space="preserve">           </w:t>
            </w:r>
            <w:r w:rsidR="00CF499B" w:rsidRPr="0058666A">
              <w:rPr>
                <w:szCs w:val="21"/>
              </w:rPr>
              <w:t>B</w:t>
            </w:r>
            <w:r w:rsidR="00CF499B" w:rsidRPr="0058666A">
              <w:rPr>
                <w:szCs w:val="21"/>
              </w:rPr>
              <w:t>、</w:t>
            </w:r>
            <w:r w:rsidR="00CF499B" w:rsidRPr="0058666A">
              <w:rPr>
                <w:szCs w:val="21"/>
              </w:rPr>
              <w:t>p-&gt;name</w:t>
            </w:r>
            <w:r w:rsidR="00F936E5" w:rsidRPr="0058666A">
              <w:rPr>
                <w:szCs w:val="21"/>
              </w:rPr>
              <w:t>++</w:t>
            </w:r>
            <w:r w:rsidR="006B7C71" w:rsidRPr="0058666A">
              <w:rPr>
                <w:szCs w:val="21"/>
              </w:rPr>
              <w:t xml:space="preserve">          </w:t>
            </w:r>
            <w:r w:rsidR="00CF499B" w:rsidRPr="0058666A">
              <w:rPr>
                <w:szCs w:val="21"/>
              </w:rPr>
              <w:t>C</w:t>
            </w:r>
            <w:r w:rsidR="00CF499B" w:rsidRPr="0058666A">
              <w:rPr>
                <w:szCs w:val="21"/>
              </w:rPr>
              <w:t>、</w:t>
            </w:r>
            <w:r w:rsidR="00F936E5" w:rsidRPr="0058666A">
              <w:rPr>
                <w:szCs w:val="21"/>
              </w:rPr>
              <w:t>*</w:t>
            </w:r>
            <w:r w:rsidR="00CF499B" w:rsidRPr="0058666A">
              <w:rPr>
                <w:szCs w:val="21"/>
              </w:rPr>
              <w:t>p-&gt;name</w:t>
            </w:r>
            <w:r w:rsidR="00084107" w:rsidRPr="0058666A">
              <w:rPr>
                <w:szCs w:val="21"/>
              </w:rPr>
              <w:t xml:space="preserve">          </w:t>
            </w:r>
            <w:r w:rsidR="00B66738" w:rsidRPr="0058666A">
              <w:rPr>
                <w:szCs w:val="21"/>
              </w:rPr>
              <w:t xml:space="preserve"> </w:t>
            </w:r>
            <w:r w:rsidR="00CF499B" w:rsidRPr="0058666A">
              <w:rPr>
                <w:szCs w:val="21"/>
              </w:rPr>
              <w:t>D</w:t>
            </w:r>
            <w:r w:rsidR="00CF499B" w:rsidRPr="0058666A">
              <w:rPr>
                <w:szCs w:val="21"/>
              </w:rPr>
              <w:t>、</w:t>
            </w:r>
            <w:r w:rsidR="00916143" w:rsidRPr="0058666A">
              <w:rPr>
                <w:szCs w:val="21"/>
              </w:rPr>
              <w:t>(p++)-&gt;age</w:t>
            </w:r>
          </w:p>
          <w:p w:rsidR="0098106E" w:rsidRPr="0058666A" w:rsidRDefault="0098106E" w:rsidP="00B95FE1">
            <w:pPr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9.</w:t>
            </w:r>
            <w:r w:rsidRPr="0058666A">
              <w:rPr>
                <w:szCs w:val="21"/>
              </w:rPr>
              <w:t>给定</w:t>
            </w:r>
            <w:r w:rsidRPr="0058666A">
              <w:rPr>
                <w:szCs w:val="21"/>
              </w:rPr>
              <w:t>“int x=6, y=3”</w:t>
            </w:r>
            <w:r w:rsidRPr="0058666A">
              <w:rPr>
                <w:szCs w:val="21"/>
              </w:rPr>
              <w:t>，表达式</w:t>
            </w:r>
            <w:r w:rsidRPr="0058666A">
              <w:rPr>
                <w:szCs w:val="21"/>
              </w:rPr>
              <w:t>“x&amp;y”</w:t>
            </w:r>
            <w:r w:rsidRPr="0058666A">
              <w:rPr>
                <w:szCs w:val="21"/>
              </w:rPr>
              <w:t>的结果是（</w:t>
            </w:r>
            <w:r w:rsidRPr="0058666A">
              <w:rPr>
                <w:szCs w:val="21"/>
              </w:rPr>
              <w:t xml:space="preserve">   </w:t>
            </w:r>
            <w:r w:rsidR="009B6321">
              <w:rPr>
                <w:szCs w:val="21"/>
              </w:rPr>
              <w:t xml:space="preserve"> </w:t>
            </w:r>
            <w:r w:rsidRPr="0058666A">
              <w:rPr>
                <w:szCs w:val="21"/>
              </w:rPr>
              <w:t xml:space="preserve">   </w:t>
            </w:r>
            <w:r w:rsidRPr="0058666A">
              <w:rPr>
                <w:szCs w:val="21"/>
              </w:rPr>
              <w:t>）</w:t>
            </w:r>
          </w:p>
          <w:p w:rsidR="0098106E" w:rsidRPr="0058666A" w:rsidRDefault="0098106E" w:rsidP="00B95FE1">
            <w:pPr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A</w:t>
            </w:r>
            <w:r w:rsidRPr="0058666A">
              <w:rPr>
                <w:szCs w:val="21"/>
              </w:rPr>
              <w:t>、</w:t>
            </w:r>
            <w:r w:rsidRPr="0058666A">
              <w:rPr>
                <w:szCs w:val="21"/>
              </w:rPr>
              <w:t>1           B</w:t>
            </w:r>
            <w:r w:rsidRPr="0058666A">
              <w:rPr>
                <w:szCs w:val="21"/>
              </w:rPr>
              <w:t>、</w:t>
            </w:r>
            <w:r w:rsidRPr="0058666A">
              <w:rPr>
                <w:szCs w:val="21"/>
              </w:rPr>
              <w:t>7        C</w:t>
            </w:r>
            <w:r w:rsidRPr="0058666A">
              <w:rPr>
                <w:szCs w:val="21"/>
              </w:rPr>
              <w:t>、</w:t>
            </w:r>
            <w:r w:rsidRPr="0058666A">
              <w:rPr>
                <w:szCs w:val="21"/>
              </w:rPr>
              <w:t>2        D</w:t>
            </w:r>
            <w:r w:rsidRPr="0058666A">
              <w:rPr>
                <w:szCs w:val="21"/>
              </w:rPr>
              <w:t>、</w:t>
            </w:r>
            <w:r w:rsidR="00497DCA" w:rsidRPr="0058666A">
              <w:rPr>
                <w:szCs w:val="21"/>
              </w:rPr>
              <w:t>0</w:t>
            </w:r>
          </w:p>
          <w:p w:rsidR="00497DCA" w:rsidRPr="0058666A" w:rsidRDefault="00497DCA" w:rsidP="00B95FE1">
            <w:pPr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10.</w:t>
            </w:r>
            <w:r w:rsidRPr="0058666A">
              <w:rPr>
                <w:szCs w:val="21"/>
              </w:rPr>
              <w:t>要求以读的方式打开文件</w:t>
            </w:r>
            <w:r w:rsidRPr="0058666A">
              <w:rPr>
                <w:szCs w:val="21"/>
              </w:rPr>
              <w:t>D</w:t>
            </w:r>
            <w:r w:rsidRPr="0058666A">
              <w:rPr>
                <w:szCs w:val="21"/>
              </w:rPr>
              <w:t>盘下的</w:t>
            </w:r>
            <w:r w:rsidR="00CA07F7" w:rsidRPr="0058666A">
              <w:rPr>
                <w:szCs w:val="21"/>
              </w:rPr>
              <w:t>文本文件</w:t>
            </w:r>
            <w:r w:rsidRPr="0058666A">
              <w:rPr>
                <w:szCs w:val="21"/>
              </w:rPr>
              <w:t>“a.txt”</w:t>
            </w:r>
            <w:r w:rsidRPr="0058666A">
              <w:rPr>
                <w:szCs w:val="21"/>
              </w:rPr>
              <w:t>，下列正确的打开方式是（</w:t>
            </w:r>
            <w:r w:rsidRPr="0058666A">
              <w:rPr>
                <w:szCs w:val="21"/>
              </w:rPr>
              <w:t xml:space="preserve">   </w:t>
            </w:r>
            <w:r w:rsidR="00A8150A">
              <w:rPr>
                <w:szCs w:val="21"/>
              </w:rPr>
              <w:t xml:space="preserve"> </w:t>
            </w:r>
            <w:r w:rsidRPr="0058666A">
              <w:rPr>
                <w:szCs w:val="21"/>
              </w:rPr>
              <w:t xml:space="preserve">   </w:t>
            </w:r>
            <w:r w:rsidRPr="0058666A">
              <w:rPr>
                <w:szCs w:val="21"/>
              </w:rPr>
              <w:t>）</w:t>
            </w:r>
          </w:p>
          <w:p w:rsidR="00497DCA" w:rsidRPr="0058666A" w:rsidRDefault="00497DCA" w:rsidP="00B95FE1">
            <w:pPr>
              <w:ind w:leftChars="100" w:left="210"/>
              <w:rPr>
                <w:szCs w:val="21"/>
              </w:rPr>
            </w:pPr>
            <w:r w:rsidRPr="0058666A">
              <w:rPr>
                <w:szCs w:val="21"/>
              </w:rPr>
              <w:t>A</w:t>
            </w:r>
            <w:r w:rsidRPr="0058666A">
              <w:rPr>
                <w:szCs w:val="21"/>
              </w:rPr>
              <w:t>、</w:t>
            </w:r>
            <w:r w:rsidRPr="0058666A">
              <w:rPr>
                <w:bCs/>
                <w:szCs w:val="21"/>
              </w:rPr>
              <w:t>fp=fopen("D:</w:t>
            </w:r>
            <w:r w:rsidR="00CA07F7" w:rsidRPr="0058666A">
              <w:rPr>
                <w:bCs/>
                <w:szCs w:val="21"/>
              </w:rPr>
              <w:t>\</w:t>
            </w:r>
            <w:r w:rsidRPr="0058666A">
              <w:rPr>
                <w:szCs w:val="21"/>
              </w:rPr>
              <w:t>a.txt</w:t>
            </w:r>
            <w:r w:rsidRPr="0058666A">
              <w:rPr>
                <w:bCs/>
                <w:szCs w:val="21"/>
              </w:rPr>
              <w:t>","</w:t>
            </w:r>
            <w:r w:rsidR="00CA07F7" w:rsidRPr="0058666A">
              <w:rPr>
                <w:bCs/>
                <w:szCs w:val="21"/>
              </w:rPr>
              <w:t>r</w:t>
            </w:r>
            <w:r w:rsidRPr="0058666A">
              <w:rPr>
                <w:bCs/>
                <w:szCs w:val="21"/>
              </w:rPr>
              <w:t>")</w:t>
            </w:r>
            <w:r w:rsidR="00767A9C" w:rsidRPr="0058666A">
              <w:rPr>
                <w:bCs/>
                <w:szCs w:val="21"/>
              </w:rPr>
              <w:t xml:space="preserve">                   </w:t>
            </w:r>
            <w:r w:rsidRPr="0058666A">
              <w:rPr>
                <w:bCs/>
                <w:szCs w:val="21"/>
              </w:rPr>
              <w:t>B</w:t>
            </w:r>
            <w:r w:rsidRPr="0058666A">
              <w:rPr>
                <w:bCs/>
                <w:szCs w:val="21"/>
              </w:rPr>
              <w:t>、</w:t>
            </w:r>
            <w:r w:rsidRPr="0058666A">
              <w:rPr>
                <w:bCs/>
                <w:szCs w:val="21"/>
              </w:rPr>
              <w:t>fp=fopen("</w:t>
            </w:r>
            <w:r w:rsidR="00CA07F7" w:rsidRPr="0058666A">
              <w:rPr>
                <w:bCs/>
                <w:szCs w:val="21"/>
              </w:rPr>
              <w:t>D:\\</w:t>
            </w:r>
            <w:r w:rsidR="00CA07F7" w:rsidRPr="0058666A">
              <w:rPr>
                <w:szCs w:val="21"/>
              </w:rPr>
              <w:t>a.txt</w:t>
            </w:r>
            <w:r w:rsidRPr="0058666A">
              <w:rPr>
                <w:bCs/>
                <w:szCs w:val="21"/>
              </w:rPr>
              <w:t>","</w:t>
            </w:r>
            <w:r w:rsidR="009D451A" w:rsidRPr="0058666A">
              <w:rPr>
                <w:bCs/>
                <w:szCs w:val="21"/>
              </w:rPr>
              <w:t>w</w:t>
            </w:r>
            <w:r w:rsidRPr="0058666A">
              <w:rPr>
                <w:bCs/>
                <w:szCs w:val="21"/>
              </w:rPr>
              <w:t>")</w:t>
            </w:r>
          </w:p>
          <w:p w:rsidR="00497DCA" w:rsidRPr="0058666A" w:rsidRDefault="00497DCA" w:rsidP="00B95FE1">
            <w:pPr>
              <w:ind w:leftChars="100" w:left="210"/>
              <w:rPr>
                <w:szCs w:val="21"/>
              </w:rPr>
            </w:pPr>
            <w:r w:rsidRPr="0058666A">
              <w:rPr>
                <w:bCs/>
                <w:szCs w:val="21"/>
              </w:rPr>
              <w:t>C</w:t>
            </w:r>
            <w:r w:rsidRPr="0058666A">
              <w:rPr>
                <w:bCs/>
                <w:szCs w:val="21"/>
              </w:rPr>
              <w:t>、</w:t>
            </w:r>
            <w:r w:rsidRPr="0058666A">
              <w:rPr>
                <w:bCs/>
                <w:szCs w:val="21"/>
              </w:rPr>
              <w:t>fp=fopen("</w:t>
            </w:r>
            <w:r w:rsidR="00CA07F7" w:rsidRPr="0058666A">
              <w:rPr>
                <w:szCs w:val="21"/>
              </w:rPr>
              <w:t>a.txt</w:t>
            </w:r>
            <w:r w:rsidR="00CA07F7" w:rsidRPr="0058666A">
              <w:rPr>
                <w:bCs/>
                <w:szCs w:val="21"/>
              </w:rPr>
              <w:t xml:space="preserve"> </w:t>
            </w:r>
            <w:r w:rsidRPr="0058666A">
              <w:rPr>
                <w:bCs/>
                <w:szCs w:val="21"/>
              </w:rPr>
              <w:t>","r</w:t>
            </w:r>
            <w:r w:rsidR="00C15FD3" w:rsidRPr="0058666A">
              <w:rPr>
                <w:bCs/>
                <w:szCs w:val="21"/>
              </w:rPr>
              <w:t>b</w:t>
            </w:r>
            <w:r w:rsidRPr="0058666A">
              <w:rPr>
                <w:bCs/>
                <w:szCs w:val="21"/>
              </w:rPr>
              <w:t>")</w:t>
            </w:r>
            <w:r w:rsidR="00767A9C" w:rsidRPr="0058666A">
              <w:rPr>
                <w:bCs/>
                <w:szCs w:val="21"/>
              </w:rPr>
              <w:t xml:space="preserve">                    </w:t>
            </w:r>
            <w:r w:rsidRPr="0058666A">
              <w:rPr>
                <w:bCs/>
                <w:szCs w:val="21"/>
              </w:rPr>
              <w:t>D</w:t>
            </w:r>
            <w:r w:rsidRPr="0058666A">
              <w:rPr>
                <w:bCs/>
                <w:szCs w:val="21"/>
              </w:rPr>
              <w:t>、</w:t>
            </w:r>
            <w:r w:rsidRPr="0058666A">
              <w:rPr>
                <w:bCs/>
                <w:szCs w:val="21"/>
              </w:rPr>
              <w:t>fp=fopen("</w:t>
            </w:r>
            <w:r w:rsidR="00CA07F7" w:rsidRPr="0058666A">
              <w:rPr>
                <w:bCs/>
                <w:szCs w:val="21"/>
              </w:rPr>
              <w:t>D:\\</w:t>
            </w:r>
            <w:r w:rsidR="00CA07F7" w:rsidRPr="0058666A">
              <w:rPr>
                <w:szCs w:val="21"/>
              </w:rPr>
              <w:t>a.txt</w:t>
            </w:r>
            <w:r w:rsidR="00CA07F7" w:rsidRPr="0058666A">
              <w:rPr>
                <w:bCs/>
                <w:szCs w:val="21"/>
              </w:rPr>
              <w:t xml:space="preserve"> </w:t>
            </w:r>
            <w:r w:rsidRPr="0058666A">
              <w:rPr>
                <w:bCs/>
                <w:szCs w:val="21"/>
              </w:rPr>
              <w:t>","</w:t>
            </w:r>
            <w:r w:rsidR="00C15FD3" w:rsidRPr="0058666A">
              <w:rPr>
                <w:bCs/>
                <w:szCs w:val="21"/>
              </w:rPr>
              <w:t>r</w:t>
            </w:r>
            <w:r w:rsidRPr="0058666A">
              <w:rPr>
                <w:bCs/>
                <w:szCs w:val="21"/>
              </w:rPr>
              <w:t>")</w:t>
            </w:r>
          </w:p>
          <w:p w:rsidR="009F4851" w:rsidRPr="0058666A" w:rsidRDefault="009F4851" w:rsidP="009F4851">
            <w:pPr>
              <w:spacing w:line="360" w:lineRule="auto"/>
              <w:rPr>
                <w:b/>
                <w:bCs/>
                <w:sz w:val="24"/>
              </w:rPr>
            </w:pPr>
            <w:r w:rsidRPr="0058666A">
              <w:rPr>
                <w:b/>
                <w:bCs/>
                <w:sz w:val="24"/>
              </w:rPr>
              <w:t>二、程序阅读题（将运行时的输出结果写在答卷</w:t>
            </w:r>
            <w:proofErr w:type="gramStart"/>
            <w:r w:rsidRPr="0058666A">
              <w:rPr>
                <w:b/>
                <w:bCs/>
                <w:sz w:val="24"/>
              </w:rPr>
              <w:t>纸相应</w:t>
            </w:r>
            <w:proofErr w:type="gramEnd"/>
            <w:r w:rsidRPr="0058666A">
              <w:rPr>
                <w:b/>
                <w:bCs/>
                <w:sz w:val="24"/>
              </w:rPr>
              <w:t>题号下。</w:t>
            </w:r>
            <w:r w:rsidRPr="0058666A">
              <w:rPr>
                <w:b/>
                <w:bCs/>
                <w:sz w:val="24"/>
              </w:rPr>
              <w:t>1-</w:t>
            </w:r>
            <w:r w:rsidR="004E3CF4" w:rsidRPr="0058666A">
              <w:rPr>
                <w:b/>
                <w:bCs/>
                <w:sz w:val="24"/>
              </w:rPr>
              <w:t>3</w:t>
            </w:r>
            <w:r w:rsidRPr="0058666A">
              <w:rPr>
                <w:b/>
                <w:bCs/>
                <w:sz w:val="24"/>
              </w:rPr>
              <w:t>题</w:t>
            </w:r>
            <w:r w:rsidRPr="0058666A">
              <w:rPr>
                <w:b/>
                <w:bCs/>
                <w:sz w:val="24"/>
              </w:rPr>
              <w:t>,</w:t>
            </w:r>
            <w:r w:rsidRPr="0058666A">
              <w:rPr>
                <w:b/>
                <w:bCs/>
                <w:sz w:val="24"/>
              </w:rPr>
              <w:t>每题</w:t>
            </w:r>
            <w:r w:rsidRPr="0058666A">
              <w:rPr>
                <w:b/>
                <w:bCs/>
                <w:sz w:val="24"/>
              </w:rPr>
              <w:t>4</w:t>
            </w:r>
            <w:r w:rsidRPr="0058666A">
              <w:rPr>
                <w:b/>
                <w:bCs/>
                <w:sz w:val="24"/>
              </w:rPr>
              <w:t>分</w:t>
            </w:r>
            <w:r w:rsidRPr="0058666A">
              <w:rPr>
                <w:b/>
                <w:bCs/>
                <w:sz w:val="24"/>
              </w:rPr>
              <w:t>;</w:t>
            </w:r>
            <w:r w:rsidR="00235B5B">
              <w:rPr>
                <w:b/>
                <w:bCs/>
                <w:sz w:val="24"/>
              </w:rPr>
              <w:t>4</w:t>
            </w:r>
            <w:r w:rsidRPr="0058666A">
              <w:rPr>
                <w:b/>
                <w:bCs/>
                <w:sz w:val="24"/>
              </w:rPr>
              <w:t>-</w:t>
            </w:r>
            <w:r w:rsidR="00FF6317">
              <w:rPr>
                <w:b/>
                <w:bCs/>
                <w:sz w:val="24"/>
              </w:rPr>
              <w:t>5</w:t>
            </w:r>
            <w:r w:rsidRPr="0058666A">
              <w:rPr>
                <w:b/>
                <w:bCs/>
                <w:sz w:val="24"/>
              </w:rPr>
              <w:t>题</w:t>
            </w:r>
            <w:r w:rsidRPr="0058666A">
              <w:rPr>
                <w:b/>
                <w:bCs/>
                <w:sz w:val="24"/>
              </w:rPr>
              <w:t>,</w:t>
            </w:r>
            <w:r w:rsidRPr="0058666A">
              <w:rPr>
                <w:b/>
                <w:bCs/>
                <w:sz w:val="24"/>
              </w:rPr>
              <w:t>每题</w:t>
            </w:r>
            <w:r w:rsidRPr="0058666A">
              <w:rPr>
                <w:b/>
                <w:bCs/>
                <w:sz w:val="24"/>
              </w:rPr>
              <w:t>6</w:t>
            </w:r>
            <w:r w:rsidRPr="0058666A">
              <w:rPr>
                <w:b/>
                <w:bCs/>
                <w:sz w:val="24"/>
              </w:rPr>
              <w:t>分</w:t>
            </w:r>
            <w:r w:rsidRPr="0058666A">
              <w:rPr>
                <w:b/>
                <w:bCs/>
                <w:sz w:val="24"/>
              </w:rPr>
              <w:t>;</w:t>
            </w:r>
            <w:r w:rsidR="00FF6317">
              <w:rPr>
                <w:b/>
                <w:bCs/>
                <w:sz w:val="24"/>
              </w:rPr>
              <w:t xml:space="preserve"> 6</w:t>
            </w:r>
            <w:r w:rsidR="00FF6317" w:rsidRPr="0058666A">
              <w:rPr>
                <w:b/>
                <w:bCs/>
                <w:sz w:val="24"/>
              </w:rPr>
              <w:t>-</w:t>
            </w:r>
            <w:r w:rsidR="00FF6317">
              <w:rPr>
                <w:b/>
                <w:bCs/>
                <w:sz w:val="24"/>
              </w:rPr>
              <w:t>7</w:t>
            </w:r>
            <w:r w:rsidR="00FF6317" w:rsidRPr="0058666A">
              <w:rPr>
                <w:b/>
                <w:bCs/>
                <w:sz w:val="24"/>
              </w:rPr>
              <w:t>题</w:t>
            </w:r>
            <w:r w:rsidR="00FF6317" w:rsidRPr="0058666A">
              <w:rPr>
                <w:b/>
                <w:bCs/>
                <w:sz w:val="24"/>
              </w:rPr>
              <w:t>,</w:t>
            </w:r>
            <w:r w:rsidR="00FF6317" w:rsidRPr="0058666A">
              <w:rPr>
                <w:b/>
                <w:bCs/>
                <w:sz w:val="24"/>
              </w:rPr>
              <w:t>每题</w:t>
            </w:r>
            <w:r w:rsidR="00FF6317">
              <w:rPr>
                <w:b/>
                <w:bCs/>
                <w:sz w:val="24"/>
              </w:rPr>
              <w:t>8</w:t>
            </w:r>
            <w:r w:rsidR="00FF6317" w:rsidRPr="0058666A">
              <w:rPr>
                <w:b/>
                <w:bCs/>
                <w:sz w:val="24"/>
              </w:rPr>
              <w:t>分</w:t>
            </w:r>
            <w:r w:rsidR="00FF6317" w:rsidRPr="0058666A">
              <w:rPr>
                <w:b/>
                <w:bCs/>
                <w:sz w:val="24"/>
              </w:rPr>
              <w:t>;</w:t>
            </w:r>
            <w:r w:rsidRPr="0058666A">
              <w:rPr>
                <w:b/>
                <w:bCs/>
                <w:sz w:val="24"/>
              </w:rPr>
              <w:t>共</w:t>
            </w:r>
            <w:r w:rsidRPr="0058666A">
              <w:rPr>
                <w:b/>
                <w:bCs/>
                <w:sz w:val="24"/>
              </w:rPr>
              <w:t>40</w:t>
            </w:r>
            <w:r w:rsidRPr="0058666A">
              <w:rPr>
                <w:b/>
                <w:bCs/>
                <w:sz w:val="24"/>
              </w:rPr>
              <w:t>分）</w:t>
            </w:r>
          </w:p>
          <w:p w:rsidR="007C7422" w:rsidRDefault="007C7422" w:rsidP="006B7C71">
            <w:pPr>
              <w:spacing w:beforeLines="50" w:before="156"/>
              <w:rPr>
                <w:rFonts w:eastAsia="新宋体"/>
                <w:kern w:val="0"/>
                <w:szCs w:val="30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inline distT="0" distB="0" distL="0" distR="0" wp14:anchorId="0FD3FAC2">
                      <wp:extent cx="2771775" cy="3511550"/>
                      <wp:effectExtent l="0" t="0" r="28575" b="12700"/>
                      <wp:docPr id="6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1775" cy="351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7422" w:rsidRDefault="007C7422" w:rsidP="002F4DAB">
                                  <w:pPr>
                                    <w:snapToGrid w:val="0"/>
                                    <w:spacing w:line="260" w:lineRule="atLeast"/>
                                    <w:rPr>
                                      <w:ins w:id="0" w:author="xuyingkun" w:date="2019-06-09T11:14:00Z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1</w:t>
                                  </w: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 xml:space="preserve">. </w:t>
                                  </w:r>
                                  <w:r w:rsidRPr="0058666A">
                                    <w:rPr>
                                      <w:szCs w:val="21"/>
                                    </w:rPr>
                                    <w:t>写出程序运行结果</w:t>
                                  </w:r>
                                </w:p>
                                <w:p w:rsidR="002D4398" w:rsidRPr="002D4398" w:rsidRDefault="002D4398" w:rsidP="00A9781B">
                                  <w:pPr>
                                    <w:snapToGrid w:val="0"/>
                                    <w:spacing w:line="280" w:lineRule="atLeast"/>
                                    <w:rPr>
                                      <w:ins w:id="1" w:author="xuyingkun" w:date="2019-06-09T11:14:00Z"/>
                                      <w:szCs w:val="21"/>
                                    </w:rPr>
                                  </w:pPr>
                                  <w:ins w:id="2" w:author="xuyingkun" w:date="2019-06-09T11:14:00Z">
                                    <w:r w:rsidRPr="002D4398">
                                      <w:rPr>
                                        <w:szCs w:val="21"/>
                                      </w:rPr>
                                      <w:t>#include &lt;stdio.h&gt;</w:t>
                                    </w:r>
                                  </w:ins>
                                </w:p>
                                <w:p w:rsidR="002D4398" w:rsidRPr="0058666A" w:rsidRDefault="002D4398" w:rsidP="00A9781B">
                                  <w:pPr>
                                    <w:snapToGrid w:val="0"/>
                                    <w:spacing w:line="280" w:lineRule="atLeast"/>
                                    <w:rPr>
                                      <w:szCs w:val="21"/>
                                    </w:rPr>
                                  </w:pPr>
                                  <w:ins w:id="3" w:author="xuyingkun" w:date="2019-06-09T11:14:00Z">
                                    <w:r w:rsidRPr="002D4398">
                                      <w:rPr>
                                        <w:szCs w:val="21"/>
                                      </w:rPr>
                                      <w:t>#include &lt;string.h&gt;</w:t>
                                    </w:r>
                                  </w:ins>
                                </w:p>
                                <w:p w:rsidR="007C7422" w:rsidRPr="0058666A" w:rsidRDefault="007C7422" w:rsidP="00A9781B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 xml:space="preserve">void </w:t>
                                  </w:r>
                                  <w:proofErr w:type="gramStart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find(</w:t>
                                  </w:r>
                                  <w:proofErr w:type="gramEnd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char *a, char* b){</w:t>
                                  </w:r>
                                </w:p>
                                <w:p w:rsidR="007C7422" w:rsidRPr="0058666A" w:rsidRDefault="007C7422" w:rsidP="00A9781B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  <w:t>int i, j, n = strlen(b);</w:t>
                                  </w:r>
                                </w:p>
                                <w:p w:rsidR="007C7422" w:rsidRPr="0058666A" w:rsidRDefault="007C7422" w:rsidP="00A9781B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  <w:t>for (i = 0; i &lt; strlen(a) - n; i+</w:t>
                                  </w:r>
                                  <w:proofErr w:type="gramStart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+){</w:t>
                                  </w:r>
                                  <w:proofErr w:type="gramEnd"/>
                                </w:p>
                                <w:p w:rsidR="007C7422" w:rsidRPr="0058666A" w:rsidRDefault="007C7422" w:rsidP="00A9781B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  <w:t>for (j = 0; j &lt; n; j++)</w:t>
                                  </w:r>
                                </w:p>
                                <w:p w:rsidR="007C7422" w:rsidRPr="0058666A" w:rsidRDefault="007C7422" w:rsidP="00A9781B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  <w:t>if (</w:t>
                                  </w:r>
                                  <w:proofErr w:type="gramStart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a[</w:t>
                                  </w:r>
                                  <w:proofErr w:type="gramEnd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i + j] != b[j])</w:t>
                                  </w: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  <w:t>break;</w:t>
                                  </w:r>
                                </w:p>
                                <w:p w:rsidR="007C7422" w:rsidRPr="0058666A" w:rsidRDefault="007C7422" w:rsidP="00A9781B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  <w:t xml:space="preserve">if (j == </w:t>
                                  </w:r>
                                  <w:proofErr w:type="gramStart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n){</w:t>
                                  </w:r>
                                  <w:proofErr w:type="gramEnd"/>
                                </w:p>
                                <w:p w:rsidR="007C7422" w:rsidRPr="0058666A" w:rsidRDefault="007C7422" w:rsidP="00A9781B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</w:r>
                                  <w:proofErr w:type="gramStart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printf(</w:t>
                                  </w:r>
                                  <w:proofErr w:type="gramEnd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"%d\n", i);</w:t>
                                  </w:r>
                                </w:p>
                                <w:p w:rsidR="007C7422" w:rsidRPr="0058666A" w:rsidRDefault="007C7422" w:rsidP="00A9781B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  <w:t>return;</w:t>
                                  </w:r>
                                </w:p>
                                <w:p w:rsidR="007C7422" w:rsidRPr="0058666A" w:rsidRDefault="007C7422" w:rsidP="00A9781B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  <w:t>}</w:t>
                                  </w:r>
                                </w:p>
                                <w:p w:rsidR="007C7422" w:rsidRPr="0058666A" w:rsidRDefault="007C7422" w:rsidP="00A9781B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  <w:t>}</w:t>
                                  </w:r>
                                </w:p>
                                <w:p w:rsidR="007C7422" w:rsidRPr="0058666A" w:rsidRDefault="007C7422" w:rsidP="00A9781B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</w:r>
                                  <w:proofErr w:type="gramStart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printf(</w:t>
                                  </w:r>
                                  <w:proofErr w:type="gramEnd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"Not found.\n");</w:t>
                                  </w:r>
                                </w:p>
                                <w:p w:rsidR="007C7422" w:rsidRPr="0058666A" w:rsidRDefault="007C7422" w:rsidP="00A9781B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}</w:t>
                                  </w:r>
                                </w:p>
                                <w:p w:rsidR="007C7422" w:rsidRPr="0058666A" w:rsidRDefault="007C7422" w:rsidP="00A9781B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 xml:space="preserve">void </w:t>
                                  </w:r>
                                  <w:proofErr w:type="gramStart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main(</w:t>
                                  </w:r>
                                  <w:proofErr w:type="gramEnd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){</w:t>
                                  </w:r>
                                </w:p>
                                <w:p w:rsidR="007C7422" w:rsidRPr="0058666A" w:rsidRDefault="007C7422" w:rsidP="00A9781B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</w:r>
                                  <w:proofErr w:type="gramStart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find(</w:t>
                                  </w:r>
                                  <w:proofErr w:type="gramEnd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"Hello world.", "wor");</w:t>
                                  </w:r>
                                </w:p>
                                <w:p w:rsidR="006256F2" w:rsidRDefault="007C7422" w:rsidP="006256F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ab/>
                                  </w:r>
                                  <w:proofErr w:type="gramStart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find(</w:t>
                                  </w:r>
                                  <w:proofErr w:type="gramEnd"/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"Microsoft Word", "wor");</w:t>
                                  </w:r>
                                </w:p>
                                <w:p w:rsidR="007C7422" w:rsidRDefault="007C7422" w:rsidP="006256F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80" w:lineRule="atLeast"/>
                                    <w:jc w:val="left"/>
                                  </w:pP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FD3FA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" o:spid="_x0000_s1026" type="#_x0000_t202" style="width:218.25pt;height:2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">
                      <v:textbox>
                        <w:txbxContent>
                          <w:p w:rsidR="007C7422" w:rsidRDefault="007C7422" w:rsidP="002F4DAB">
                            <w:pPr>
                              <w:snapToGrid w:val="0"/>
                              <w:spacing w:line="260" w:lineRule="atLeast"/>
                              <w:rPr>
                                <w:ins w:id="4" w:author="xuyingkun" w:date="2019-06-09T11:14:00Z"/>
                                <w:szCs w:val="21"/>
                              </w:rPr>
                            </w:pPr>
                            <w:r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1</w:t>
                            </w: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 xml:space="preserve">. </w:t>
                            </w:r>
                            <w:r w:rsidRPr="0058666A">
                              <w:rPr>
                                <w:szCs w:val="21"/>
                              </w:rPr>
                              <w:t>写出程序运行结果</w:t>
                            </w:r>
                          </w:p>
                          <w:p w:rsidR="002D4398" w:rsidRPr="002D4398" w:rsidRDefault="002D4398" w:rsidP="00A9781B">
                            <w:pPr>
                              <w:snapToGrid w:val="0"/>
                              <w:spacing w:line="280" w:lineRule="atLeast"/>
                              <w:rPr>
                                <w:ins w:id="5" w:author="xuyingkun" w:date="2019-06-09T11:14:00Z"/>
                                <w:szCs w:val="21"/>
                              </w:rPr>
                            </w:pPr>
                            <w:ins w:id="6" w:author="xuyingkun" w:date="2019-06-09T11:14:00Z">
                              <w:r w:rsidRPr="002D4398">
                                <w:rPr>
                                  <w:szCs w:val="21"/>
                                </w:rPr>
                                <w:t>#include &lt;stdio.h&gt;</w:t>
                              </w:r>
                            </w:ins>
                          </w:p>
                          <w:p w:rsidR="002D4398" w:rsidRPr="0058666A" w:rsidRDefault="002D4398" w:rsidP="00A9781B">
                            <w:pPr>
                              <w:snapToGrid w:val="0"/>
                              <w:spacing w:line="280" w:lineRule="atLeast"/>
                              <w:rPr>
                                <w:szCs w:val="21"/>
                              </w:rPr>
                            </w:pPr>
                            <w:ins w:id="7" w:author="xuyingkun" w:date="2019-06-09T11:14:00Z">
                              <w:r w:rsidRPr="002D4398">
                                <w:rPr>
                                  <w:szCs w:val="21"/>
                                </w:rPr>
                                <w:t>#include &lt;string.h&gt;</w:t>
                              </w:r>
                            </w:ins>
                          </w:p>
                          <w:p w:rsidR="007C7422" w:rsidRPr="0058666A" w:rsidRDefault="007C7422" w:rsidP="00A9781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 xml:space="preserve">void </w:t>
                            </w:r>
                            <w:proofErr w:type="gramStart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find(</w:t>
                            </w:r>
                            <w:proofErr w:type="gramEnd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char *a, char* b){</w:t>
                            </w:r>
                          </w:p>
                          <w:p w:rsidR="007C7422" w:rsidRPr="0058666A" w:rsidRDefault="007C7422" w:rsidP="00A9781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  <w:t>int i, j, n = strlen(b);</w:t>
                            </w:r>
                          </w:p>
                          <w:p w:rsidR="007C7422" w:rsidRPr="0058666A" w:rsidRDefault="007C7422" w:rsidP="00A9781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  <w:t>for (i = 0; i &lt; strlen(a) - n; i+</w:t>
                            </w:r>
                            <w:proofErr w:type="gramStart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+){</w:t>
                            </w:r>
                            <w:proofErr w:type="gramEnd"/>
                          </w:p>
                          <w:p w:rsidR="007C7422" w:rsidRPr="0058666A" w:rsidRDefault="007C7422" w:rsidP="00A9781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</w: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  <w:t>for (j = 0; j &lt; n; j++)</w:t>
                            </w:r>
                          </w:p>
                          <w:p w:rsidR="007C7422" w:rsidRPr="0058666A" w:rsidRDefault="007C7422" w:rsidP="00A9781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</w: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</w: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  <w:t>if (</w:t>
                            </w:r>
                            <w:proofErr w:type="gramStart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a[</w:t>
                            </w:r>
                            <w:proofErr w:type="gramEnd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i + j] != b[j])</w:t>
                            </w: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  <w:t>break;</w:t>
                            </w:r>
                          </w:p>
                          <w:p w:rsidR="007C7422" w:rsidRPr="0058666A" w:rsidRDefault="007C7422" w:rsidP="00A9781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</w: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  <w:t xml:space="preserve">if (j == </w:t>
                            </w:r>
                            <w:proofErr w:type="gramStart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n){</w:t>
                            </w:r>
                            <w:proofErr w:type="gramEnd"/>
                          </w:p>
                          <w:p w:rsidR="007C7422" w:rsidRPr="0058666A" w:rsidRDefault="007C7422" w:rsidP="00A9781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</w: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</w: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</w:r>
                            <w:proofErr w:type="gramStart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printf(</w:t>
                            </w:r>
                            <w:proofErr w:type="gramEnd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"%d\n", i);</w:t>
                            </w:r>
                          </w:p>
                          <w:p w:rsidR="007C7422" w:rsidRPr="0058666A" w:rsidRDefault="007C7422" w:rsidP="00A9781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</w: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</w: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  <w:t>return;</w:t>
                            </w:r>
                          </w:p>
                          <w:p w:rsidR="007C7422" w:rsidRPr="0058666A" w:rsidRDefault="007C7422" w:rsidP="00A9781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</w: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  <w:t>}</w:t>
                            </w:r>
                          </w:p>
                          <w:p w:rsidR="007C7422" w:rsidRPr="0058666A" w:rsidRDefault="007C7422" w:rsidP="00A9781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  <w:t>}</w:t>
                            </w:r>
                          </w:p>
                          <w:p w:rsidR="007C7422" w:rsidRPr="0058666A" w:rsidRDefault="007C7422" w:rsidP="00A9781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</w:r>
                            <w:proofErr w:type="gramStart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printf(</w:t>
                            </w:r>
                            <w:proofErr w:type="gramEnd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"Not found.\n");</w:t>
                            </w:r>
                          </w:p>
                          <w:p w:rsidR="007C7422" w:rsidRPr="0058666A" w:rsidRDefault="007C7422" w:rsidP="00A9781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}</w:t>
                            </w:r>
                          </w:p>
                          <w:p w:rsidR="007C7422" w:rsidRPr="0058666A" w:rsidRDefault="007C7422" w:rsidP="00A9781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 xml:space="preserve">void </w:t>
                            </w:r>
                            <w:proofErr w:type="gramStart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main(</w:t>
                            </w:r>
                            <w:proofErr w:type="gramEnd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){</w:t>
                            </w:r>
                          </w:p>
                          <w:p w:rsidR="007C7422" w:rsidRPr="0058666A" w:rsidRDefault="007C7422" w:rsidP="00A9781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</w:r>
                            <w:proofErr w:type="gramStart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find(</w:t>
                            </w:r>
                            <w:proofErr w:type="gramEnd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"Hello world.", "wor");</w:t>
                            </w:r>
                          </w:p>
                          <w:p w:rsidR="006256F2" w:rsidRDefault="007C7422" w:rsidP="00625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ab/>
                            </w:r>
                            <w:proofErr w:type="gramStart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find(</w:t>
                            </w:r>
                            <w:proofErr w:type="gramEnd"/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"Microsoft Word", "wor");</w:t>
                            </w:r>
                          </w:p>
                          <w:p w:rsidR="007C7422" w:rsidRDefault="007C7422" w:rsidP="00625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80" w:lineRule="atLeast"/>
                              <w:jc w:val="left"/>
                            </w:pP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EE1A1C">
              <w:rPr>
                <w:rFonts w:eastAsia="新宋体" w:hint="eastAsia"/>
                <w:kern w:val="0"/>
                <w:szCs w:val="30"/>
              </w:rPr>
              <w:t xml:space="preserve"> </w:t>
            </w:r>
            <w:r w:rsidR="00EE1A1C">
              <w:rPr>
                <w:noProof/>
                <w:szCs w:val="21"/>
              </w:rPr>
              <mc:AlternateContent>
                <mc:Choice Requires="wps">
                  <w:drawing>
                    <wp:inline distT="0" distB="0" distL="0" distR="0" wp14:anchorId="11E55C19" wp14:editId="270AE527">
                      <wp:extent cx="2771775" cy="3524250"/>
                      <wp:effectExtent l="0" t="0" r="28575" b="19050"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1775" cy="3524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1A1C" w:rsidRPr="0058666A" w:rsidRDefault="00EE1A1C" w:rsidP="002F4DAB">
                                  <w:pPr>
                                    <w:rPr>
                                      <w:rFonts w:eastAsia="新宋体"/>
                                      <w:kern w:val="0"/>
                                      <w:szCs w:val="3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>2</w:t>
                                  </w:r>
                                  <w:r w:rsidRPr="0058666A"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  <w:t xml:space="preserve">. </w:t>
                                  </w:r>
                                  <w:r w:rsidRPr="0058666A">
                                    <w:rPr>
                                      <w:szCs w:val="21"/>
                                    </w:rPr>
                                    <w:t>写出程序运行结果</w:t>
                                  </w:r>
                                </w:p>
                                <w:p w:rsidR="00EE1A1C" w:rsidRPr="0058666A" w:rsidRDefault="00EE1A1C" w:rsidP="00EE1A1C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58666A">
                                    <w:rPr>
                                      <w:szCs w:val="21"/>
                                    </w:rPr>
                                    <w:t>#include &lt;stdio.h&gt;</w:t>
                                  </w:r>
                                </w:p>
                                <w:p w:rsidR="00EE1A1C" w:rsidRPr="0058666A" w:rsidRDefault="00EE1A1C" w:rsidP="00EE1A1C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58666A">
                                    <w:rPr>
                                      <w:szCs w:val="21"/>
                                    </w:rPr>
                                    <w:t>#include &lt;string.h&gt;</w:t>
                                  </w:r>
                                </w:p>
                                <w:p w:rsidR="00EE1A1C" w:rsidRPr="0058666A" w:rsidRDefault="00EE1A1C" w:rsidP="00EE1A1C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58666A">
                                    <w:rPr>
                                      <w:szCs w:val="21"/>
                                    </w:rPr>
                                    <w:t xml:space="preserve">void </w:t>
                                  </w:r>
                                  <w:proofErr w:type="gramStart"/>
                                  <w:r w:rsidRPr="0058666A">
                                    <w:rPr>
                                      <w:szCs w:val="21"/>
                                    </w:rPr>
                                    <w:t>main(</w:t>
                                  </w:r>
                                  <w:proofErr w:type="gramEnd"/>
                                  <w:r w:rsidRPr="0058666A">
                                    <w:rPr>
                                      <w:szCs w:val="21"/>
                                    </w:rPr>
                                    <w:t>){</w:t>
                                  </w:r>
                                </w:p>
                                <w:p w:rsidR="00EE1A1C" w:rsidRPr="0058666A" w:rsidRDefault="00EE1A1C" w:rsidP="00EE1A1C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  <w:t xml:space="preserve">char </w:t>
                                  </w:r>
                                  <w:proofErr w:type="gramStart"/>
                                  <w:r w:rsidRPr="0058666A">
                                    <w:rPr>
                                      <w:szCs w:val="21"/>
                                    </w:rPr>
                                    <w:t>s[</w:t>
                                  </w:r>
                                  <w:proofErr w:type="gramEnd"/>
                                  <w:r w:rsidRPr="0058666A">
                                    <w:rPr>
                                      <w:szCs w:val="21"/>
                                    </w:rPr>
                                    <w:t>60] = "$I am comming$";</w:t>
                                  </w:r>
                                </w:p>
                                <w:p w:rsidR="00EE1A1C" w:rsidRPr="0058666A" w:rsidRDefault="00EE1A1C" w:rsidP="00EE1A1C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  <w:t xml:space="preserve">char </w:t>
                                  </w:r>
                                  <w:proofErr w:type="gramStart"/>
                                  <w:r w:rsidRPr="0058666A">
                                    <w:rPr>
                                      <w:szCs w:val="21"/>
                                    </w:rPr>
                                    <w:t>d[</w:t>
                                  </w:r>
                                  <w:proofErr w:type="gramEnd"/>
                                  <w:r w:rsidRPr="0058666A">
                                    <w:rPr>
                                      <w:szCs w:val="21"/>
                                    </w:rPr>
                                    <w:t>60] = { 0 };</w:t>
                                  </w:r>
                                </w:p>
                                <w:p w:rsidR="00EE1A1C" w:rsidRPr="0058666A" w:rsidRDefault="00EE1A1C" w:rsidP="00EE1A1C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  <w:t>int i, j = 0;</w:t>
                                  </w:r>
                                </w:p>
                                <w:p w:rsidR="00EE1A1C" w:rsidRPr="0058666A" w:rsidRDefault="00EE1A1C" w:rsidP="00EE1A1C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  <w:t>for (i = 0; i &lt; strlen(s</w:t>
                                  </w:r>
                                  <w:proofErr w:type="gramStart"/>
                                  <w:r w:rsidRPr="0058666A">
                                    <w:rPr>
                                      <w:szCs w:val="21"/>
                                    </w:rPr>
                                    <w:t>);i</w:t>
                                  </w:r>
                                  <w:proofErr w:type="gramEnd"/>
                                  <w:r w:rsidRPr="0058666A">
                                    <w:rPr>
                                      <w:szCs w:val="21"/>
                                    </w:rPr>
                                    <w:t>++){</w:t>
                                  </w:r>
                                </w:p>
                                <w:p w:rsidR="00EE1A1C" w:rsidRPr="0058666A" w:rsidRDefault="00EE1A1C" w:rsidP="00EE1A1C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  <w:t>if (s[i] == '$') {</w:t>
                                  </w:r>
                                </w:p>
                                <w:p w:rsidR="00EE1A1C" w:rsidRPr="0058666A" w:rsidRDefault="00EE1A1C" w:rsidP="00EE1A1C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  <w:t>d[j++] = s[i];</w:t>
                                  </w:r>
                                </w:p>
                                <w:p w:rsidR="00EE1A1C" w:rsidRPr="0058666A" w:rsidRDefault="00EE1A1C" w:rsidP="00EE1A1C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</w:r>
                                  <w:proofErr w:type="gramStart"/>
                                  <w:r w:rsidRPr="0058666A">
                                    <w:rPr>
                                      <w:szCs w:val="21"/>
                                    </w:rPr>
                                    <w:t>strcpy(</w:t>
                                  </w:r>
                                  <w:proofErr w:type="gramEnd"/>
                                  <w:r w:rsidRPr="0058666A">
                                    <w:rPr>
                                      <w:szCs w:val="21"/>
                                    </w:rPr>
                                    <w:t>s + i, s + i + 1);</w:t>
                                  </w:r>
                                </w:p>
                                <w:p w:rsidR="00EE1A1C" w:rsidRPr="0058666A" w:rsidRDefault="00EE1A1C" w:rsidP="00EE1A1C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  <w:t>i--;</w:t>
                                  </w:r>
                                </w:p>
                                <w:p w:rsidR="00EE1A1C" w:rsidRPr="0058666A" w:rsidRDefault="00EE1A1C" w:rsidP="00EE1A1C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</w: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  <w:t>}</w:t>
                                  </w:r>
                                </w:p>
                                <w:p w:rsidR="00EE1A1C" w:rsidRPr="0058666A" w:rsidRDefault="00EE1A1C" w:rsidP="00EE1A1C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  <w:t>}</w:t>
                                  </w:r>
                                </w:p>
                                <w:p w:rsidR="00EE1A1C" w:rsidRPr="0058666A" w:rsidRDefault="00EE1A1C" w:rsidP="00EE1A1C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58666A">
                                    <w:rPr>
                                      <w:szCs w:val="21"/>
                                    </w:rPr>
                                    <w:tab/>
                                  </w:r>
                                  <w:proofErr w:type="gramStart"/>
                                  <w:r w:rsidRPr="0058666A">
                                    <w:rPr>
                                      <w:szCs w:val="21"/>
                                    </w:rPr>
                                    <w:t>printf(</w:t>
                                  </w:r>
                                  <w:proofErr w:type="gramEnd"/>
                                  <w:r w:rsidRPr="0058666A">
                                    <w:rPr>
                                      <w:szCs w:val="21"/>
                                    </w:rPr>
                                    <w:t>"%s\n%s\n", d, s);</w:t>
                                  </w:r>
                                </w:p>
                                <w:p w:rsidR="00EE1A1C" w:rsidRPr="00EE1A1C" w:rsidRDefault="00EE1A1C" w:rsidP="00EE1A1C">
                                  <w:pPr>
                                    <w:spacing w:beforeLines="50" w:before="156"/>
                                    <w:rPr>
                                      <w:rFonts w:eastAsia="新宋体"/>
                                      <w:kern w:val="0"/>
                                      <w:szCs w:val="30"/>
                                    </w:rPr>
                                  </w:pPr>
                                  <w:r w:rsidRPr="0058666A">
                                    <w:rPr>
                                      <w:szCs w:val="21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E55C19" id="文本框 7" o:spid="_x0000_s1027" type="#_x0000_t202" style="width:218.25pt;height:2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">
                      <v:textbox>
                        <w:txbxContent>
                          <w:p w:rsidR="00EE1A1C" w:rsidRPr="0058666A" w:rsidRDefault="00EE1A1C" w:rsidP="002F4DAB">
                            <w:pPr>
                              <w:rPr>
                                <w:rFonts w:eastAsia="新宋体"/>
                                <w:kern w:val="0"/>
                                <w:szCs w:val="30"/>
                                <w:highlight w:val="white"/>
                              </w:rPr>
                            </w:pPr>
                            <w:r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>2</w:t>
                            </w:r>
                            <w:r w:rsidRPr="0058666A">
                              <w:rPr>
                                <w:rFonts w:eastAsia="新宋体"/>
                                <w:kern w:val="0"/>
                                <w:szCs w:val="30"/>
                              </w:rPr>
                              <w:t xml:space="preserve">. </w:t>
                            </w:r>
                            <w:r w:rsidRPr="0058666A">
                              <w:rPr>
                                <w:szCs w:val="21"/>
                              </w:rPr>
                              <w:t>写出程序运行结果</w:t>
                            </w:r>
                          </w:p>
                          <w:p w:rsidR="00EE1A1C" w:rsidRPr="0058666A" w:rsidRDefault="00EE1A1C" w:rsidP="00EE1A1C">
                            <w:pPr>
                              <w:rPr>
                                <w:szCs w:val="21"/>
                              </w:rPr>
                            </w:pPr>
                            <w:r w:rsidRPr="0058666A">
                              <w:rPr>
                                <w:szCs w:val="21"/>
                              </w:rPr>
                              <w:t>#include &lt;stdio.h&gt;</w:t>
                            </w:r>
                          </w:p>
                          <w:p w:rsidR="00EE1A1C" w:rsidRPr="0058666A" w:rsidRDefault="00EE1A1C" w:rsidP="00EE1A1C">
                            <w:pPr>
                              <w:rPr>
                                <w:szCs w:val="21"/>
                              </w:rPr>
                            </w:pPr>
                            <w:r w:rsidRPr="0058666A">
                              <w:rPr>
                                <w:szCs w:val="21"/>
                              </w:rPr>
                              <w:t>#include &lt;string.h&gt;</w:t>
                            </w:r>
                          </w:p>
                          <w:p w:rsidR="00EE1A1C" w:rsidRPr="0058666A" w:rsidRDefault="00EE1A1C" w:rsidP="00EE1A1C">
                            <w:pPr>
                              <w:rPr>
                                <w:szCs w:val="21"/>
                              </w:rPr>
                            </w:pPr>
                            <w:r w:rsidRPr="0058666A">
                              <w:rPr>
                                <w:szCs w:val="21"/>
                              </w:rPr>
                              <w:t xml:space="preserve">void </w:t>
                            </w:r>
                            <w:proofErr w:type="gramStart"/>
                            <w:r w:rsidRPr="0058666A">
                              <w:rPr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58666A">
                              <w:rPr>
                                <w:szCs w:val="21"/>
                              </w:rPr>
                              <w:t>){</w:t>
                            </w:r>
                          </w:p>
                          <w:p w:rsidR="00EE1A1C" w:rsidRPr="0058666A" w:rsidRDefault="00EE1A1C" w:rsidP="00EE1A1C">
                            <w:pPr>
                              <w:rPr>
                                <w:szCs w:val="21"/>
                              </w:rPr>
                            </w:pPr>
                            <w:r w:rsidRPr="0058666A">
                              <w:rPr>
                                <w:szCs w:val="21"/>
                              </w:rPr>
                              <w:tab/>
                              <w:t xml:space="preserve">char </w:t>
                            </w:r>
                            <w:proofErr w:type="gramStart"/>
                            <w:r w:rsidRPr="0058666A">
                              <w:rPr>
                                <w:szCs w:val="21"/>
                              </w:rPr>
                              <w:t>s[</w:t>
                            </w:r>
                            <w:proofErr w:type="gramEnd"/>
                            <w:r w:rsidRPr="0058666A">
                              <w:rPr>
                                <w:szCs w:val="21"/>
                              </w:rPr>
                              <w:t>60] = "$I am comming$";</w:t>
                            </w:r>
                          </w:p>
                          <w:p w:rsidR="00EE1A1C" w:rsidRPr="0058666A" w:rsidRDefault="00EE1A1C" w:rsidP="00EE1A1C">
                            <w:pPr>
                              <w:rPr>
                                <w:szCs w:val="21"/>
                              </w:rPr>
                            </w:pPr>
                            <w:r w:rsidRPr="0058666A">
                              <w:rPr>
                                <w:szCs w:val="21"/>
                              </w:rPr>
                              <w:tab/>
                              <w:t xml:space="preserve">char </w:t>
                            </w:r>
                            <w:proofErr w:type="gramStart"/>
                            <w:r w:rsidRPr="0058666A">
                              <w:rPr>
                                <w:szCs w:val="21"/>
                              </w:rPr>
                              <w:t>d[</w:t>
                            </w:r>
                            <w:proofErr w:type="gramEnd"/>
                            <w:r w:rsidRPr="0058666A">
                              <w:rPr>
                                <w:szCs w:val="21"/>
                              </w:rPr>
                              <w:t>60] = { 0 };</w:t>
                            </w:r>
                          </w:p>
                          <w:p w:rsidR="00EE1A1C" w:rsidRPr="0058666A" w:rsidRDefault="00EE1A1C" w:rsidP="00EE1A1C">
                            <w:pPr>
                              <w:rPr>
                                <w:szCs w:val="21"/>
                              </w:rPr>
                            </w:pPr>
                            <w:r w:rsidRPr="0058666A">
                              <w:rPr>
                                <w:szCs w:val="21"/>
                              </w:rPr>
                              <w:tab/>
                              <w:t>int i, j = 0;</w:t>
                            </w:r>
                          </w:p>
                          <w:p w:rsidR="00EE1A1C" w:rsidRPr="0058666A" w:rsidRDefault="00EE1A1C" w:rsidP="00EE1A1C">
                            <w:pPr>
                              <w:rPr>
                                <w:szCs w:val="21"/>
                              </w:rPr>
                            </w:pPr>
                            <w:r w:rsidRPr="0058666A">
                              <w:rPr>
                                <w:szCs w:val="21"/>
                              </w:rPr>
                              <w:tab/>
                              <w:t>for (i = 0; i &lt; strlen(s</w:t>
                            </w:r>
                            <w:proofErr w:type="gramStart"/>
                            <w:r w:rsidRPr="0058666A">
                              <w:rPr>
                                <w:szCs w:val="21"/>
                              </w:rPr>
                              <w:t>);i</w:t>
                            </w:r>
                            <w:proofErr w:type="gramEnd"/>
                            <w:r w:rsidRPr="0058666A">
                              <w:rPr>
                                <w:szCs w:val="21"/>
                              </w:rPr>
                              <w:t>++){</w:t>
                            </w:r>
                          </w:p>
                          <w:p w:rsidR="00EE1A1C" w:rsidRPr="0058666A" w:rsidRDefault="00EE1A1C" w:rsidP="00EE1A1C">
                            <w:pPr>
                              <w:rPr>
                                <w:szCs w:val="21"/>
                              </w:rPr>
                            </w:pPr>
                            <w:r w:rsidRPr="0058666A">
                              <w:rPr>
                                <w:szCs w:val="21"/>
                              </w:rPr>
                              <w:tab/>
                            </w:r>
                            <w:r w:rsidRPr="0058666A">
                              <w:rPr>
                                <w:szCs w:val="21"/>
                              </w:rPr>
                              <w:tab/>
                              <w:t>if (s[i] == '$') {</w:t>
                            </w:r>
                          </w:p>
                          <w:p w:rsidR="00EE1A1C" w:rsidRPr="0058666A" w:rsidRDefault="00EE1A1C" w:rsidP="00EE1A1C">
                            <w:pPr>
                              <w:rPr>
                                <w:szCs w:val="21"/>
                              </w:rPr>
                            </w:pPr>
                            <w:r w:rsidRPr="0058666A">
                              <w:rPr>
                                <w:szCs w:val="21"/>
                              </w:rPr>
                              <w:tab/>
                            </w:r>
                            <w:r w:rsidRPr="0058666A">
                              <w:rPr>
                                <w:szCs w:val="21"/>
                              </w:rPr>
                              <w:tab/>
                            </w:r>
                            <w:r w:rsidRPr="0058666A">
                              <w:rPr>
                                <w:szCs w:val="21"/>
                              </w:rPr>
                              <w:tab/>
                              <w:t>d[j++] = s[i];</w:t>
                            </w:r>
                          </w:p>
                          <w:p w:rsidR="00EE1A1C" w:rsidRPr="0058666A" w:rsidRDefault="00EE1A1C" w:rsidP="00EE1A1C">
                            <w:pPr>
                              <w:rPr>
                                <w:szCs w:val="21"/>
                              </w:rPr>
                            </w:pPr>
                            <w:r w:rsidRPr="0058666A">
                              <w:rPr>
                                <w:szCs w:val="21"/>
                              </w:rPr>
                              <w:tab/>
                            </w:r>
                            <w:r w:rsidRPr="0058666A">
                              <w:rPr>
                                <w:szCs w:val="21"/>
                              </w:rPr>
                              <w:tab/>
                            </w:r>
                            <w:r w:rsidRPr="0058666A">
                              <w:rPr>
                                <w:szCs w:val="21"/>
                              </w:rPr>
                              <w:tab/>
                            </w:r>
                            <w:proofErr w:type="gramStart"/>
                            <w:r w:rsidRPr="0058666A">
                              <w:rPr>
                                <w:szCs w:val="21"/>
                              </w:rPr>
                              <w:t>strcpy(</w:t>
                            </w:r>
                            <w:proofErr w:type="gramEnd"/>
                            <w:r w:rsidRPr="0058666A">
                              <w:rPr>
                                <w:szCs w:val="21"/>
                              </w:rPr>
                              <w:t>s + i, s + i + 1);</w:t>
                            </w:r>
                          </w:p>
                          <w:p w:rsidR="00EE1A1C" w:rsidRPr="0058666A" w:rsidRDefault="00EE1A1C" w:rsidP="00EE1A1C">
                            <w:pPr>
                              <w:rPr>
                                <w:szCs w:val="21"/>
                              </w:rPr>
                            </w:pPr>
                            <w:r w:rsidRPr="0058666A">
                              <w:rPr>
                                <w:szCs w:val="21"/>
                              </w:rPr>
                              <w:tab/>
                            </w:r>
                            <w:r w:rsidRPr="0058666A">
                              <w:rPr>
                                <w:szCs w:val="21"/>
                              </w:rPr>
                              <w:tab/>
                            </w:r>
                            <w:r w:rsidRPr="0058666A">
                              <w:rPr>
                                <w:szCs w:val="21"/>
                              </w:rPr>
                              <w:tab/>
                              <w:t>i--;</w:t>
                            </w:r>
                          </w:p>
                          <w:p w:rsidR="00EE1A1C" w:rsidRPr="0058666A" w:rsidRDefault="00EE1A1C" w:rsidP="00EE1A1C">
                            <w:pPr>
                              <w:rPr>
                                <w:szCs w:val="21"/>
                              </w:rPr>
                            </w:pPr>
                            <w:r w:rsidRPr="0058666A">
                              <w:rPr>
                                <w:szCs w:val="21"/>
                              </w:rPr>
                              <w:tab/>
                            </w:r>
                            <w:r w:rsidRPr="0058666A">
                              <w:rPr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EE1A1C" w:rsidRPr="0058666A" w:rsidRDefault="00EE1A1C" w:rsidP="00EE1A1C">
                            <w:pPr>
                              <w:rPr>
                                <w:szCs w:val="21"/>
                              </w:rPr>
                            </w:pPr>
                            <w:r w:rsidRPr="0058666A">
                              <w:rPr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EE1A1C" w:rsidRPr="0058666A" w:rsidRDefault="00EE1A1C" w:rsidP="00EE1A1C">
                            <w:pPr>
                              <w:rPr>
                                <w:szCs w:val="21"/>
                              </w:rPr>
                            </w:pPr>
                            <w:r w:rsidRPr="0058666A">
                              <w:rPr>
                                <w:szCs w:val="21"/>
                              </w:rPr>
                              <w:tab/>
                            </w:r>
                            <w:proofErr w:type="gramStart"/>
                            <w:r w:rsidRPr="0058666A">
                              <w:rPr>
                                <w:szCs w:val="21"/>
                              </w:rPr>
                              <w:t>printf(</w:t>
                            </w:r>
                            <w:proofErr w:type="gramEnd"/>
                            <w:r w:rsidRPr="0058666A">
                              <w:rPr>
                                <w:szCs w:val="21"/>
                              </w:rPr>
                              <w:t>"%s\n%s\n", d, s);</w:t>
                            </w:r>
                          </w:p>
                          <w:p w:rsidR="00EE1A1C" w:rsidRPr="00EE1A1C" w:rsidRDefault="00EE1A1C" w:rsidP="00EE1A1C">
                            <w:pPr>
                              <w:spacing w:beforeLines="50" w:before="156"/>
                              <w:rPr>
                                <w:rFonts w:eastAsia="新宋体"/>
                                <w:kern w:val="0"/>
                                <w:szCs w:val="30"/>
                              </w:rPr>
                            </w:pPr>
                            <w:r w:rsidRPr="0058666A">
                              <w:rPr>
                                <w:szCs w:val="21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6B7C71" w:rsidRDefault="00EE1A1C" w:rsidP="00A9781B">
            <w:pPr>
              <w:rPr>
                <w:ins w:id="8" w:author="xuyingkun" w:date="2019-06-09T11:14:00Z"/>
                <w:szCs w:val="21"/>
              </w:rPr>
            </w:pPr>
            <w:r>
              <w:rPr>
                <w:rFonts w:eastAsia="新宋体"/>
                <w:kern w:val="0"/>
                <w:szCs w:val="30"/>
              </w:rPr>
              <w:t>3</w:t>
            </w:r>
            <w:r w:rsidR="006B7C71" w:rsidRPr="0058666A">
              <w:rPr>
                <w:rFonts w:eastAsia="新宋体"/>
                <w:kern w:val="0"/>
                <w:szCs w:val="30"/>
              </w:rPr>
              <w:t xml:space="preserve">. </w:t>
            </w:r>
            <w:r w:rsidR="006B7C71" w:rsidRPr="0058666A">
              <w:rPr>
                <w:szCs w:val="21"/>
              </w:rPr>
              <w:t>写出程序运行结果</w:t>
            </w:r>
          </w:p>
          <w:p w:rsidR="002D4398" w:rsidRPr="00A9781B" w:rsidRDefault="002D4398" w:rsidP="00A9781B">
            <w:pPr>
              <w:rPr>
                <w:szCs w:val="21"/>
              </w:rPr>
            </w:pPr>
            <w:ins w:id="9" w:author="xuyingkun" w:date="2019-06-09T11:15:00Z">
              <w:r w:rsidRPr="00A9781B">
                <w:rPr>
                  <w:szCs w:val="21"/>
                </w:rPr>
                <w:t>#include &lt;stdio.h&gt;</w:t>
              </w:r>
            </w:ins>
          </w:p>
          <w:p w:rsidR="006B7C71" w:rsidRPr="0058666A" w:rsidRDefault="006B7C71" w:rsidP="00A9781B">
            <w:pPr>
              <w:rPr>
                <w:szCs w:val="21"/>
              </w:rPr>
            </w:pPr>
            <w:r w:rsidRPr="0058666A">
              <w:rPr>
                <w:szCs w:val="21"/>
              </w:rPr>
              <w:t xml:space="preserve">void </w:t>
            </w:r>
            <w:proofErr w:type="gramStart"/>
            <w:r w:rsidRPr="0058666A">
              <w:rPr>
                <w:szCs w:val="21"/>
              </w:rPr>
              <w:t>main(</w:t>
            </w:r>
            <w:proofErr w:type="gramEnd"/>
            <w:r w:rsidRPr="0058666A">
              <w:rPr>
                <w:szCs w:val="21"/>
              </w:rPr>
              <w:t>){</w:t>
            </w:r>
          </w:p>
          <w:p w:rsidR="006B7C71" w:rsidRPr="0058666A" w:rsidRDefault="006B7C71" w:rsidP="00A9781B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  <w:t xml:space="preserve">int </w:t>
            </w:r>
            <w:proofErr w:type="gramStart"/>
            <w:r w:rsidRPr="0058666A">
              <w:rPr>
                <w:szCs w:val="21"/>
              </w:rPr>
              <w:t>a[</w:t>
            </w:r>
            <w:proofErr w:type="gramEnd"/>
            <w:r w:rsidRPr="0058666A">
              <w:rPr>
                <w:szCs w:val="21"/>
              </w:rPr>
              <w:t>2] = { 123, -456789 }, i;</w:t>
            </w:r>
          </w:p>
          <w:p w:rsidR="006B7C71" w:rsidRPr="0058666A" w:rsidRDefault="006B7C71" w:rsidP="00A9781B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  <w:t>for (i = 0; i &lt; 2; i++)</w:t>
            </w:r>
            <w:r w:rsidRPr="0058666A">
              <w:rPr>
                <w:szCs w:val="21"/>
              </w:rPr>
              <w:tab/>
              <w:t>{</w:t>
            </w:r>
          </w:p>
          <w:p w:rsidR="006B7C71" w:rsidRPr="0058666A" w:rsidRDefault="006B7C71" w:rsidP="00A9781B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</w:r>
            <w:r w:rsidRPr="0058666A">
              <w:rPr>
                <w:szCs w:val="21"/>
              </w:rPr>
              <w:tab/>
              <w:t>int count = 0;</w:t>
            </w:r>
          </w:p>
          <w:p w:rsidR="006B7C71" w:rsidRPr="0058666A" w:rsidRDefault="006B7C71" w:rsidP="00A9781B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</w:r>
            <w:r w:rsidRPr="0058666A">
              <w:rPr>
                <w:szCs w:val="21"/>
              </w:rPr>
              <w:tab/>
            </w:r>
            <w:proofErr w:type="gramStart"/>
            <w:r w:rsidRPr="0058666A">
              <w:rPr>
                <w:szCs w:val="21"/>
              </w:rPr>
              <w:t>do{</w:t>
            </w:r>
            <w:proofErr w:type="gramEnd"/>
          </w:p>
          <w:p w:rsidR="006B7C71" w:rsidRPr="0058666A" w:rsidRDefault="006B7C71" w:rsidP="00A9781B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</w:r>
            <w:r w:rsidRPr="0058666A">
              <w:rPr>
                <w:szCs w:val="21"/>
              </w:rPr>
              <w:tab/>
            </w:r>
            <w:r w:rsidRPr="0058666A">
              <w:rPr>
                <w:szCs w:val="21"/>
              </w:rPr>
              <w:tab/>
              <w:t>count++; a[i] = a[i] / 10;</w:t>
            </w:r>
          </w:p>
          <w:p w:rsidR="006B7C71" w:rsidRPr="0058666A" w:rsidRDefault="006B7C71" w:rsidP="00A9781B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</w:r>
            <w:r w:rsidRPr="0058666A">
              <w:rPr>
                <w:szCs w:val="21"/>
              </w:rPr>
              <w:tab/>
              <w:t>} while (a[i]);</w:t>
            </w:r>
          </w:p>
          <w:p w:rsidR="006256F2" w:rsidRDefault="006B7C71" w:rsidP="00A9781B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</w:r>
            <w:r w:rsidRPr="0058666A">
              <w:rPr>
                <w:szCs w:val="21"/>
              </w:rPr>
              <w:tab/>
            </w:r>
            <w:proofErr w:type="gramStart"/>
            <w:r w:rsidRPr="0058666A">
              <w:rPr>
                <w:szCs w:val="21"/>
              </w:rPr>
              <w:t>printf(</w:t>
            </w:r>
            <w:proofErr w:type="gramEnd"/>
            <w:r w:rsidRPr="0058666A">
              <w:rPr>
                <w:szCs w:val="21"/>
              </w:rPr>
              <w:t>"%d\n", count);</w:t>
            </w:r>
          </w:p>
          <w:p w:rsidR="002D4398" w:rsidRDefault="006B7C71" w:rsidP="00A9781B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  <w:t>}</w:t>
            </w:r>
          </w:p>
          <w:p w:rsidR="00144870" w:rsidRPr="0058666A" w:rsidRDefault="006B7C71" w:rsidP="00A9781B">
            <w:pPr>
              <w:rPr>
                <w:szCs w:val="21"/>
              </w:rPr>
            </w:pPr>
            <w:r w:rsidRPr="0058666A">
              <w:rPr>
                <w:szCs w:val="21"/>
              </w:rPr>
              <w:t>}</w:t>
            </w:r>
          </w:p>
        </w:tc>
      </w:tr>
    </w:tbl>
    <w:p w:rsidR="00144870" w:rsidRPr="0058666A" w:rsidRDefault="00144870" w:rsidP="00144870">
      <w:pPr>
        <w:ind w:firstLine="7320"/>
        <w:rPr>
          <w:sz w:val="24"/>
        </w:rPr>
      </w:pPr>
      <w:r w:rsidRPr="0058666A">
        <w:rPr>
          <w:sz w:val="24"/>
        </w:rPr>
        <w:t>第</w:t>
      </w:r>
      <w:r w:rsidR="00260369" w:rsidRPr="0058666A">
        <w:rPr>
          <w:sz w:val="24"/>
        </w:rPr>
        <w:t xml:space="preserve"> 2</w:t>
      </w:r>
      <w:r w:rsidRPr="0058666A">
        <w:rPr>
          <w:sz w:val="24"/>
        </w:rPr>
        <w:t xml:space="preserve"> </w:t>
      </w:r>
      <w:r w:rsidRPr="0058666A">
        <w:rPr>
          <w:sz w:val="24"/>
        </w:rPr>
        <w:t>页</w:t>
      </w:r>
    </w:p>
    <w:tbl>
      <w:tblPr>
        <w:tblW w:w="9813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3"/>
      </w:tblGrid>
      <w:tr w:rsidR="00144870" w:rsidRPr="0058666A" w:rsidTr="000A7888">
        <w:trPr>
          <w:trHeight w:val="14449"/>
        </w:trPr>
        <w:tc>
          <w:tcPr>
            <w:tcW w:w="9813" w:type="dxa"/>
          </w:tcPr>
          <w:p w:rsidR="007F2C83" w:rsidRPr="0058666A" w:rsidRDefault="007F2C83" w:rsidP="007F2C83">
            <w:pPr>
              <w:spacing w:beforeLines="50" w:before="156"/>
              <w:rPr>
                <w:szCs w:val="21"/>
              </w:rPr>
            </w:pPr>
            <w:r w:rsidRPr="0058666A">
              <w:rPr>
                <w:rFonts w:eastAsia="新宋体"/>
                <w:kern w:val="0"/>
                <w:szCs w:val="30"/>
              </w:rPr>
              <w:lastRenderedPageBreak/>
              <w:t xml:space="preserve">4. </w:t>
            </w:r>
            <w:r w:rsidRPr="0058666A">
              <w:rPr>
                <w:szCs w:val="21"/>
              </w:rPr>
              <w:t>写出程序运行结果</w:t>
            </w:r>
          </w:p>
          <w:p w:rsidR="007F2C83" w:rsidRPr="0058666A" w:rsidRDefault="007F2C83" w:rsidP="007F2C83">
            <w:pPr>
              <w:rPr>
                <w:szCs w:val="21"/>
              </w:rPr>
            </w:pPr>
            <w:r w:rsidRPr="0058666A">
              <w:rPr>
                <w:szCs w:val="21"/>
              </w:rPr>
              <w:t>#include &lt;stdio.h&gt;</w:t>
            </w:r>
          </w:p>
          <w:p w:rsidR="007F2C83" w:rsidRPr="0058666A" w:rsidRDefault="007F2C83" w:rsidP="007F2C83">
            <w:pPr>
              <w:rPr>
                <w:szCs w:val="21"/>
              </w:rPr>
            </w:pPr>
            <w:r w:rsidRPr="0058666A">
              <w:rPr>
                <w:szCs w:val="21"/>
              </w:rPr>
              <w:t xml:space="preserve">void </w:t>
            </w:r>
            <w:proofErr w:type="gramStart"/>
            <w:r w:rsidRPr="0058666A">
              <w:rPr>
                <w:szCs w:val="21"/>
              </w:rPr>
              <w:t>main(</w:t>
            </w:r>
            <w:proofErr w:type="gramEnd"/>
            <w:r w:rsidRPr="0058666A">
              <w:rPr>
                <w:szCs w:val="21"/>
              </w:rPr>
              <w:t>)</w:t>
            </w:r>
          </w:p>
          <w:p w:rsidR="007F2C83" w:rsidRPr="0058666A" w:rsidRDefault="007F2C83" w:rsidP="007F2C83">
            <w:pPr>
              <w:rPr>
                <w:szCs w:val="21"/>
              </w:rPr>
            </w:pPr>
            <w:r w:rsidRPr="0058666A">
              <w:rPr>
                <w:szCs w:val="21"/>
              </w:rPr>
              <w:t>{</w:t>
            </w:r>
          </w:p>
          <w:p w:rsidR="007F2C83" w:rsidRPr="0058666A" w:rsidRDefault="007F2C83" w:rsidP="007F2C83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  <w:t>int x = 123;</w:t>
            </w:r>
          </w:p>
          <w:p w:rsidR="007F2C83" w:rsidRPr="0058666A" w:rsidRDefault="007F2C83" w:rsidP="007F2C83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  <w:t>float y = 456.789;</w:t>
            </w:r>
          </w:p>
          <w:p w:rsidR="007F2C83" w:rsidRPr="0058666A" w:rsidRDefault="007F2C83" w:rsidP="007F2C83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</w:r>
            <w:proofErr w:type="gramStart"/>
            <w:r w:rsidRPr="0058666A">
              <w:rPr>
                <w:szCs w:val="21"/>
              </w:rPr>
              <w:t>printf(</w:t>
            </w:r>
            <w:proofErr w:type="gramEnd"/>
            <w:r w:rsidRPr="0058666A">
              <w:rPr>
                <w:szCs w:val="21"/>
              </w:rPr>
              <w:t>"x=%4d, y=%8.2f\n", x,y);</w:t>
            </w:r>
          </w:p>
          <w:p w:rsidR="007F2C83" w:rsidRPr="0058666A" w:rsidRDefault="007F2C83" w:rsidP="007F2C83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  <w:t>printf("cos(%2.0f*%4.2f)/180\n",45.0,3.1415926);</w:t>
            </w:r>
          </w:p>
          <w:p w:rsidR="007F2C83" w:rsidRPr="0058666A" w:rsidRDefault="007F2C83" w:rsidP="007F2C83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</w:r>
            <w:proofErr w:type="gramStart"/>
            <w:r w:rsidRPr="0058666A">
              <w:rPr>
                <w:szCs w:val="21"/>
              </w:rPr>
              <w:t>printf(</w:t>
            </w:r>
            <w:proofErr w:type="gramEnd"/>
            <w:r w:rsidRPr="0058666A">
              <w:rPr>
                <w:szCs w:val="21"/>
              </w:rPr>
              <w:t>"%10s%1.f\n", "Micorsoft VC++", 6.0);</w:t>
            </w:r>
          </w:p>
          <w:p w:rsidR="007F2C83" w:rsidRPr="0058666A" w:rsidRDefault="007F2C83" w:rsidP="007F2C83">
            <w:pPr>
              <w:rPr>
                <w:szCs w:val="21"/>
              </w:rPr>
            </w:pPr>
            <w:r w:rsidRPr="0058666A">
              <w:rPr>
                <w:szCs w:val="21"/>
              </w:rPr>
              <w:t>}</w:t>
            </w:r>
          </w:p>
          <w:p w:rsidR="007F2C83" w:rsidRPr="00E55866" w:rsidRDefault="007F2C83" w:rsidP="00E55866">
            <w:pPr>
              <w:spacing w:beforeLines="50" w:before="156"/>
              <w:rPr>
                <w:szCs w:val="21"/>
              </w:rPr>
            </w:pPr>
            <w:r w:rsidRPr="00E55866">
              <w:rPr>
                <w:szCs w:val="21"/>
              </w:rPr>
              <w:t xml:space="preserve">5. </w:t>
            </w:r>
            <w:r w:rsidRPr="0058666A">
              <w:rPr>
                <w:szCs w:val="21"/>
              </w:rPr>
              <w:t>写出程序运行结果</w:t>
            </w:r>
          </w:p>
          <w:p w:rsidR="00A35A15" w:rsidRPr="00A35A15" w:rsidRDefault="00A35A15" w:rsidP="00A35A15">
            <w:pPr>
              <w:rPr>
                <w:szCs w:val="21"/>
              </w:rPr>
            </w:pPr>
            <w:r w:rsidRPr="00A35A15">
              <w:rPr>
                <w:szCs w:val="21"/>
              </w:rPr>
              <w:t>#include &lt;stdio.h&gt;</w:t>
            </w:r>
          </w:p>
          <w:p w:rsidR="00A35A15" w:rsidRPr="00A35A15" w:rsidRDefault="00A35A15" w:rsidP="00A35A15">
            <w:pPr>
              <w:rPr>
                <w:szCs w:val="21"/>
              </w:rPr>
            </w:pPr>
            <w:r w:rsidRPr="00A35A15">
              <w:rPr>
                <w:szCs w:val="21"/>
              </w:rPr>
              <w:t xml:space="preserve">struct </w:t>
            </w:r>
            <w:proofErr w:type="gramStart"/>
            <w:r w:rsidRPr="00A35A15">
              <w:rPr>
                <w:szCs w:val="21"/>
              </w:rPr>
              <w:t>T{ char</w:t>
            </w:r>
            <w:proofErr w:type="gramEnd"/>
            <w:r w:rsidRPr="00A35A15">
              <w:rPr>
                <w:szCs w:val="21"/>
              </w:rPr>
              <w:t xml:space="preserve"> *s; int i; };</w:t>
            </w:r>
          </w:p>
          <w:p w:rsidR="00A35A15" w:rsidRPr="00A35A15" w:rsidRDefault="00A35A15" w:rsidP="00A35A15">
            <w:pPr>
              <w:rPr>
                <w:szCs w:val="21"/>
              </w:rPr>
            </w:pPr>
            <w:r w:rsidRPr="00A35A15">
              <w:rPr>
                <w:szCs w:val="21"/>
              </w:rPr>
              <w:t xml:space="preserve">void </w:t>
            </w:r>
            <w:proofErr w:type="gramStart"/>
            <w:r w:rsidRPr="00A35A15">
              <w:rPr>
                <w:szCs w:val="21"/>
              </w:rPr>
              <w:t>main(</w:t>
            </w:r>
            <w:proofErr w:type="gramEnd"/>
            <w:r w:rsidRPr="00A35A15">
              <w:rPr>
                <w:szCs w:val="21"/>
              </w:rPr>
              <w:t>)</w:t>
            </w:r>
          </w:p>
          <w:p w:rsidR="00A35A15" w:rsidRPr="00A35A15" w:rsidRDefault="00A35A15" w:rsidP="00A35A15">
            <w:pPr>
              <w:rPr>
                <w:szCs w:val="21"/>
              </w:rPr>
            </w:pPr>
            <w:r w:rsidRPr="00A35A15">
              <w:rPr>
                <w:szCs w:val="21"/>
              </w:rPr>
              <w:t>{</w:t>
            </w:r>
          </w:p>
          <w:p w:rsidR="00A35A15" w:rsidRPr="00A35A15" w:rsidRDefault="00A35A15" w:rsidP="00A35A15">
            <w:pPr>
              <w:rPr>
                <w:szCs w:val="21"/>
              </w:rPr>
            </w:pPr>
            <w:r w:rsidRPr="00A35A15">
              <w:rPr>
                <w:szCs w:val="21"/>
              </w:rPr>
              <w:tab/>
              <w:t xml:space="preserve">struct T </w:t>
            </w:r>
            <w:proofErr w:type="gramStart"/>
            <w:r w:rsidRPr="00A35A15">
              <w:rPr>
                <w:szCs w:val="21"/>
              </w:rPr>
              <w:t>a[</w:t>
            </w:r>
            <w:proofErr w:type="gramEnd"/>
            <w:r w:rsidRPr="00A35A15">
              <w:rPr>
                <w:szCs w:val="21"/>
              </w:rPr>
              <w:t>] = { { "abcd", 1 }, { "efgh", 2 } };</w:t>
            </w:r>
          </w:p>
          <w:p w:rsidR="00A35A15" w:rsidRPr="00A35A15" w:rsidRDefault="00A35A15" w:rsidP="00A35A15">
            <w:pPr>
              <w:rPr>
                <w:szCs w:val="21"/>
              </w:rPr>
            </w:pPr>
            <w:r w:rsidRPr="00A35A15">
              <w:rPr>
                <w:szCs w:val="21"/>
              </w:rPr>
              <w:tab/>
              <w:t>int i;</w:t>
            </w:r>
          </w:p>
          <w:p w:rsidR="00A35A15" w:rsidRPr="00A35A15" w:rsidRDefault="00A35A15" w:rsidP="00A35A15">
            <w:pPr>
              <w:rPr>
                <w:szCs w:val="21"/>
              </w:rPr>
            </w:pPr>
            <w:r w:rsidRPr="00A35A15">
              <w:rPr>
                <w:szCs w:val="21"/>
              </w:rPr>
              <w:tab/>
            </w:r>
            <w:proofErr w:type="gramStart"/>
            <w:r w:rsidRPr="00A35A15">
              <w:rPr>
                <w:szCs w:val="21"/>
              </w:rPr>
              <w:t>printf(</w:t>
            </w:r>
            <w:proofErr w:type="gramEnd"/>
            <w:r w:rsidRPr="00A35A15">
              <w:rPr>
                <w:szCs w:val="21"/>
              </w:rPr>
              <w:t>"%d\n", --a[0].i);</w:t>
            </w:r>
          </w:p>
          <w:p w:rsidR="00A35A15" w:rsidRPr="00A35A15" w:rsidRDefault="00A35A15" w:rsidP="00A35A15">
            <w:pPr>
              <w:rPr>
                <w:szCs w:val="21"/>
              </w:rPr>
            </w:pPr>
            <w:r w:rsidRPr="00A35A15">
              <w:rPr>
                <w:szCs w:val="21"/>
              </w:rPr>
              <w:tab/>
            </w:r>
            <w:proofErr w:type="gramStart"/>
            <w:r w:rsidRPr="00A35A15">
              <w:rPr>
                <w:szCs w:val="21"/>
              </w:rPr>
              <w:t>printf(</w:t>
            </w:r>
            <w:proofErr w:type="gramEnd"/>
            <w:r w:rsidRPr="00A35A15">
              <w:rPr>
                <w:szCs w:val="21"/>
              </w:rPr>
              <w:t>"%c\n", *a[0].s);</w:t>
            </w:r>
          </w:p>
          <w:p w:rsidR="00A35A15" w:rsidRPr="00A35A15" w:rsidRDefault="00A35A15" w:rsidP="00A35A15">
            <w:pPr>
              <w:rPr>
                <w:szCs w:val="21"/>
              </w:rPr>
            </w:pPr>
            <w:r w:rsidRPr="00A35A15">
              <w:rPr>
                <w:szCs w:val="21"/>
              </w:rPr>
              <w:tab/>
            </w:r>
            <w:proofErr w:type="gramStart"/>
            <w:r w:rsidRPr="00A35A15">
              <w:rPr>
                <w:szCs w:val="21"/>
              </w:rPr>
              <w:t>printf(</w:t>
            </w:r>
            <w:proofErr w:type="gramEnd"/>
            <w:r w:rsidRPr="00A35A15">
              <w:rPr>
                <w:szCs w:val="21"/>
              </w:rPr>
              <w:t>"%s\n", a[1].s+1);</w:t>
            </w:r>
          </w:p>
          <w:p w:rsidR="00A35A15" w:rsidRDefault="00A35A15" w:rsidP="00A35A15">
            <w:pPr>
              <w:spacing w:beforeLines="50" w:before="156"/>
              <w:rPr>
                <w:szCs w:val="21"/>
              </w:rPr>
            </w:pPr>
            <w:r w:rsidRPr="00A35A15">
              <w:rPr>
                <w:szCs w:val="21"/>
              </w:rPr>
              <w:t>}</w:t>
            </w:r>
          </w:p>
          <w:p w:rsidR="009013AE" w:rsidRPr="00E55866" w:rsidRDefault="009013AE" w:rsidP="00A35A15">
            <w:pPr>
              <w:spacing w:beforeLines="50" w:before="156"/>
              <w:rPr>
                <w:szCs w:val="21"/>
              </w:rPr>
            </w:pPr>
            <w:r w:rsidRPr="00E55866">
              <w:rPr>
                <w:szCs w:val="21"/>
              </w:rPr>
              <w:t xml:space="preserve">6. </w:t>
            </w:r>
            <w:r w:rsidRPr="0058666A">
              <w:rPr>
                <w:szCs w:val="21"/>
              </w:rPr>
              <w:t>写出程序运行结果</w:t>
            </w:r>
          </w:p>
          <w:p w:rsidR="00FC0742" w:rsidRPr="00A35A15" w:rsidRDefault="00FC0742" w:rsidP="00FC0742">
            <w:pPr>
              <w:rPr>
                <w:szCs w:val="21"/>
              </w:rPr>
            </w:pPr>
            <w:r w:rsidRPr="00A35A15">
              <w:rPr>
                <w:szCs w:val="21"/>
              </w:rPr>
              <w:t>#include &lt;stdio.h&gt;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 xml:space="preserve">void fun1(int </w:t>
            </w:r>
            <w:proofErr w:type="gramStart"/>
            <w:r w:rsidRPr="0058666A">
              <w:rPr>
                <w:szCs w:val="21"/>
              </w:rPr>
              <w:t>p[</w:t>
            </w:r>
            <w:proofErr w:type="gramEnd"/>
            <w:r w:rsidRPr="0058666A">
              <w:rPr>
                <w:szCs w:val="21"/>
              </w:rPr>
              <w:t>][4], int n)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>{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  <w:t>int i, j;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  <w:t>for (i = 0; i&lt;n; i++)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</w:r>
            <w:r w:rsidRPr="0058666A">
              <w:rPr>
                <w:szCs w:val="21"/>
              </w:rPr>
              <w:tab/>
              <w:t>for (j = 0; j&lt;n; j++)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</w:r>
            <w:r w:rsidRPr="0058666A">
              <w:rPr>
                <w:szCs w:val="21"/>
              </w:rPr>
              <w:tab/>
            </w:r>
            <w:r w:rsidRPr="0058666A">
              <w:rPr>
                <w:szCs w:val="21"/>
              </w:rPr>
              <w:tab/>
              <w:t>p[i][j] = p[i][j] / p[i][i];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>}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 xml:space="preserve">void </w:t>
            </w:r>
            <w:proofErr w:type="gramStart"/>
            <w:r w:rsidRPr="0058666A">
              <w:rPr>
                <w:szCs w:val="21"/>
              </w:rPr>
              <w:t>main(</w:t>
            </w:r>
            <w:proofErr w:type="gramEnd"/>
            <w:r w:rsidRPr="0058666A">
              <w:rPr>
                <w:szCs w:val="21"/>
              </w:rPr>
              <w:t>)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>{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  <w:t>int i, j;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  <w:t xml:space="preserve">int </w:t>
            </w:r>
            <w:proofErr w:type="gramStart"/>
            <w:r w:rsidRPr="0058666A">
              <w:rPr>
                <w:szCs w:val="21"/>
              </w:rPr>
              <w:t>a[</w:t>
            </w:r>
            <w:proofErr w:type="gramEnd"/>
            <w:r w:rsidRPr="0058666A">
              <w:rPr>
                <w:szCs w:val="21"/>
              </w:rPr>
              <w:t>4][4] = { { 1, 2, 3, 4 }, { 5, 6, 7, 8 }, { 9, 10, 11, 12 }, { 13, 14, 15, 16 } };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  <w:t>fun1(a, 4);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  <w:t>for (i = 0; i&lt;4; i++) {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</w:r>
            <w:r w:rsidRPr="0058666A">
              <w:rPr>
                <w:szCs w:val="21"/>
              </w:rPr>
              <w:tab/>
              <w:t>for (j = 0; j&lt;4; j++)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</w:r>
            <w:r w:rsidRPr="0058666A">
              <w:rPr>
                <w:szCs w:val="21"/>
              </w:rPr>
              <w:tab/>
            </w:r>
            <w:r w:rsidRPr="0058666A">
              <w:rPr>
                <w:szCs w:val="21"/>
              </w:rPr>
              <w:tab/>
            </w:r>
            <w:proofErr w:type="gramStart"/>
            <w:r w:rsidRPr="0058666A">
              <w:rPr>
                <w:szCs w:val="21"/>
              </w:rPr>
              <w:t>printf(</w:t>
            </w:r>
            <w:proofErr w:type="gramEnd"/>
            <w:r w:rsidRPr="0058666A">
              <w:rPr>
                <w:szCs w:val="21"/>
              </w:rPr>
              <w:t>"%4d", *(*(a + i) + j));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</w:r>
            <w:r w:rsidRPr="0058666A">
              <w:rPr>
                <w:szCs w:val="21"/>
              </w:rPr>
              <w:tab/>
              <w:t>printf("\n");</w:t>
            </w:r>
          </w:p>
          <w:p w:rsidR="00A35A15" w:rsidRPr="0058666A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ab/>
              <w:t>}</w:t>
            </w:r>
          </w:p>
          <w:p w:rsidR="009013AE" w:rsidRPr="007C7422" w:rsidRDefault="00A35A15" w:rsidP="00A35A15">
            <w:pPr>
              <w:rPr>
                <w:szCs w:val="21"/>
              </w:rPr>
            </w:pPr>
            <w:r w:rsidRPr="0058666A">
              <w:rPr>
                <w:szCs w:val="21"/>
              </w:rPr>
              <w:t>}</w:t>
            </w:r>
          </w:p>
        </w:tc>
      </w:tr>
    </w:tbl>
    <w:p w:rsidR="00144870" w:rsidRPr="0058666A" w:rsidRDefault="00144870" w:rsidP="0054785F">
      <w:pPr>
        <w:ind w:firstLine="7320"/>
        <w:rPr>
          <w:sz w:val="24"/>
        </w:rPr>
      </w:pPr>
      <w:r w:rsidRPr="0058666A">
        <w:rPr>
          <w:sz w:val="24"/>
        </w:rPr>
        <w:t>第</w:t>
      </w:r>
      <w:r w:rsidR="00260369" w:rsidRPr="0058666A">
        <w:rPr>
          <w:sz w:val="24"/>
        </w:rPr>
        <w:t xml:space="preserve"> 3</w:t>
      </w:r>
      <w:r w:rsidRPr="0058666A">
        <w:rPr>
          <w:sz w:val="24"/>
        </w:rPr>
        <w:t xml:space="preserve"> </w:t>
      </w:r>
      <w:r w:rsidRPr="0058666A">
        <w:rPr>
          <w:sz w:val="24"/>
        </w:rPr>
        <w:t>页</w:t>
      </w:r>
    </w:p>
    <w:p w:rsidR="000A7888" w:rsidRPr="0058666A" w:rsidRDefault="000A7888" w:rsidP="0054785F">
      <w:pPr>
        <w:ind w:firstLine="7320"/>
        <w:rPr>
          <w:sz w:val="24"/>
        </w:rPr>
      </w:pPr>
    </w:p>
    <w:tbl>
      <w:tblPr>
        <w:tblW w:w="9813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3"/>
      </w:tblGrid>
      <w:tr w:rsidR="00144870" w:rsidRPr="0058666A" w:rsidTr="002D6AAA">
        <w:trPr>
          <w:trHeight w:val="9506"/>
        </w:trPr>
        <w:tc>
          <w:tcPr>
            <w:tcW w:w="9813" w:type="dxa"/>
          </w:tcPr>
          <w:p w:rsidR="007C7422" w:rsidRPr="00E55866" w:rsidRDefault="007C7422" w:rsidP="00E55866">
            <w:pPr>
              <w:spacing w:beforeLines="50" w:before="156"/>
              <w:rPr>
                <w:szCs w:val="21"/>
              </w:rPr>
            </w:pPr>
            <w:r w:rsidRPr="00E55866">
              <w:rPr>
                <w:szCs w:val="21"/>
              </w:rPr>
              <w:t xml:space="preserve">7. </w:t>
            </w:r>
            <w:r w:rsidRPr="0058666A">
              <w:rPr>
                <w:szCs w:val="21"/>
              </w:rPr>
              <w:t>写出程序运行结果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 xml:space="preserve">#include &lt;stdio.h&gt; 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>int g;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 xml:space="preserve">void </w:t>
            </w:r>
            <w:proofErr w:type="gramStart"/>
            <w:r w:rsidRPr="0058666A">
              <w:rPr>
                <w:sz w:val="24"/>
              </w:rPr>
              <w:t>fn(</w:t>
            </w:r>
            <w:proofErr w:type="gramEnd"/>
            <w:r w:rsidRPr="0058666A">
              <w:rPr>
                <w:sz w:val="24"/>
              </w:rPr>
              <w:t>)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>{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ab/>
              <w:t>g++;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ab/>
            </w:r>
            <w:proofErr w:type="gramStart"/>
            <w:r w:rsidRPr="0058666A">
              <w:rPr>
                <w:sz w:val="24"/>
              </w:rPr>
              <w:t>printf(</w:t>
            </w:r>
            <w:proofErr w:type="gramEnd"/>
            <w:r w:rsidRPr="0058666A">
              <w:rPr>
                <w:sz w:val="24"/>
              </w:rPr>
              <w:t>"fn:g=%d\n", g);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>}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 xml:space="preserve">void </w:t>
            </w:r>
            <w:proofErr w:type="gramStart"/>
            <w:r w:rsidRPr="0058666A">
              <w:rPr>
                <w:sz w:val="24"/>
              </w:rPr>
              <w:t>gn(</w:t>
            </w:r>
            <w:proofErr w:type="gramEnd"/>
            <w:r w:rsidRPr="0058666A">
              <w:rPr>
                <w:sz w:val="24"/>
              </w:rPr>
              <w:t>)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>{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ab/>
              <w:t>static int g = 0;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ab/>
              <w:t>g++;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ab/>
            </w:r>
            <w:proofErr w:type="gramStart"/>
            <w:r w:rsidRPr="0058666A">
              <w:rPr>
                <w:sz w:val="24"/>
              </w:rPr>
              <w:t>printf(</w:t>
            </w:r>
            <w:proofErr w:type="gramEnd"/>
            <w:r w:rsidRPr="0058666A">
              <w:rPr>
                <w:sz w:val="24"/>
              </w:rPr>
              <w:t>"gn:g=%d\n", g);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>}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</w:p>
          <w:p w:rsidR="007C7422" w:rsidRPr="0058666A" w:rsidRDefault="00A42B18" w:rsidP="007C7422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 xml:space="preserve">void </w:t>
            </w:r>
            <w:proofErr w:type="gramStart"/>
            <w:r>
              <w:rPr>
                <w:sz w:val="24"/>
              </w:rPr>
              <w:t>main(</w:t>
            </w:r>
            <w:proofErr w:type="gramEnd"/>
            <w:r w:rsidR="007C7422" w:rsidRPr="0058666A">
              <w:rPr>
                <w:sz w:val="24"/>
              </w:rPr>
              <w:t>)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>{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ab/>
              <w:t>g++;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ab/>
            </w:r>
            <w:proofErr w:type="gramStart"/>
            <w:r w:rsidRPr="0058666A">
              <w:rPr>
                <w:sz w:val="24"/>
              </w:rPr>
              <w:t>printf(</w:t>
            </w:r>
            <w:proofErr w:type="gramEnd"/>
            <w:r w:rsidRPr="0058666A">
              <w:rPr>
                <w:sz w:val="24"/>
              </w:rPr>
              <w:t>"main:g=%d\n", g);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ab/>
            </w:r>
            <w:proofErr w:type="gramStart"/>
            <w:r w:rsidRPr="0058666A">
              <w:rPr>
                <w:sz w:val="24"/>
              </w:rPr>
              <w:t>gn(</w:t>
            </w:r>
            <w:proofErr w:type="gramEnd"/>
            <w:r w:rsidRPr="0058666A">
              <w:rPr>
                <w:sz w:val="24"/>
              </w:rPr>
              <w:t>);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ab/>
            </w:r>
            <w:proofErr w:type="gramStart"/>
            <w:r w:rsidRPr="0058666A">
              <w:rPr>
                <w:sz w:val="24"/>
              </w:rPr>
              <w:t>fn(</w:t>
            </w:r>
            <w:proofErr w:type="gramEnd"/>
            <w:r w:rsidRPr="0058666A">
              <w:rPr>
                <w:sz w:val="24"/>
              </w:rPr>
              <w:t>);</w:t>
            </w:r>
          </w:p>
          <w:p w:rsidR="007C7422" w:rsidRPr="0058666A" w:rsidRDefault="007C7422" w:rsidP="007C7422">
            <w:pPr>
              <w:widowControl/>
              <w:jc w:val="left"/>
              <w:rPr>
                <w:sz w:val="24"/>
              </w:rPr>
            </w:pPr>
            <w:r w:rsidRPr="0058666A">
              <w:rPr>
                <w:sz w:val="24"/>
              </w:rPr>
              <w:tab/>
            </w:r>
            <w:proofErr w:type="gramStart"/>
            <w:r w:rsidRPr="0058666A">
              <w:rPr>
                <w:sz w:val="24"/>
              </w:rPr>
              <w:t>gn(</w:t>
            </w:r>
            <w:proofErr w:type="gramEnd"/>
            <w:r w:rsidRPr="0058666A">
              <w:rPr>
                <w:sz w:val="24"/>
              </w:rPr>
              <w:t>);</w:t>
            </w:r>
          </w:p>
          <w:p w:rsidR="00F55744" w:rsidRPr="0058666A" w:rsidRDefault="007C7422" w:rsidP="007C7422">
            <w:pPr>
              <w:widowControl/>
              <w:jc w:val="left"/>
            </w:pPr>
            <w:r w:rsidRPr="0058666A">
              <w:rPr>
                <w:sz w:val="24"/>
              </w:rPr>
              <w:t>}</w:t>
            </w:r>
          </w:p>
          <w:p w:rsidR="00144870" w:rsidRPr="0058666A" w:rsidRDefault="00144870" w:rsidP="00C2158B">
            <w:pPr>
              <w:numPr>
                <w:ilvl w:val="0"/>
                <w:numId w:val="3"/>
              </w:numPr>
              <w:spacing w:after="240"/>
              <w:rPr>
                <w:b/>
                <w:sz w:val="24"/>
              </w:rPr>
            </w:pPr>
            <w:r w:rsidRPr="0058666A">
              <w:rPr>
                <w:b/>
                <w:sz w:val="24"/>
              </w:rPr>
              <w:t>程序设计题（</w:t>
            </w:r>
            <w:r w:rsidR="00B723C0" w:rsidRPr="00AD7D4C">
              <w:rPr>
                <w:b/>
                <w:sz w:val="24"/>
              </w:rPr>
              <w:t>将程序写在答题纸上。</w:t>
            </w:r>
            <w:r w:rsidR="00B723C0" w:rsidRPr="00946FEE">
              <w:rPr>
                <w:rFonts w:hint="eastAsia"/>
                <w:b/>
                <w:sz w:val="24"/>
              </w:rPr>
              <w:t>每题</w:t>
            </w:r>
            <w:r w:rsidR="00B723C0" w:rsidRPr="00946FEE">
              <w:rPr>
                <w:rFonts w:hint="eastAsia"/>
                <w:b/>
                <w:sz w:val="24"/>
              </w:rPr>
              <w:t>10</w:t>
            </w:r>
            <w:r w:rsidR="00B723C0" w:rsidRPr="00946FEE">
              <w:rPr>
                <w:rFonts w:hint="eastAsia"/>
                <w:b/>
                <w:sz w:val="24"/>
              </w:rPr>
              <w:t>分，共</w:t>
            </w:r>
            <w:r w:rsidR="00B723C0" w:rsidRPr="00946FEE">
              <w:rPr>
                <w:rFonts w:hint="eastAsia"/>
                <w:b/>
                <w:sz w:val="24"/>
              </w:rPr>
              <w:t>40</w:t>
            </w:r>
            <w:r w:rsidR="00B723C0" w:rsidRPr="00946FEE">
              <w:rPr>
                <w:rFonts w:hint="eastAsia"/>
                <w:b/>
                <w:sz w:val="24"/>
              </w:rPr>
              <w:t>分</w:t>
            </w:r>
            <w:bookmarkStart w:id="10" w:name="_GoBack"/>
            <w:bookmarkEnd w:id="10"/>
            <w:r w:rsidR="00C2158B" w:rsidRPr="0058666A">
              <w:rPr>
                <w:b/>
                <w:sz w:val="24"/>
              </w:rPr>
              <w:t>）</w:t>
            </w:r>
          </w:p>
          <w:p w:rsidR="009B5D8E" w:rsidRPr="0058666A" w:rsidRDefault="006D2B0B" w:rsidP="00517F55">
            <w:pPr>
              <w:snapToGrid w:val="0"/>
              <w:spacing w:afterLines="50" w:after="156" w:line="288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9A2EC3" w:rsidRPr="0058666A">
              <w:rPr>
                <w:szCs w:val="21"/>
              </w:rPr>
              <w:t>、</w:t>
            </w:r>
            <w:r w:rsidR="003A4E4D" w:rsidRPr="0058666A">
              <w:rPr>
                <w:szCs w:val="21"/>
              </w:rPr>
              <w:t>编制自定义函数</w:t>
            </w:r>
            <w:r w:rsidR="00D03148" w:rsidRPr="0058666A">
              <w:rPr>
                <w:szCs w:val="21"/>
              </w:rPr>
              <w:t>，输入</w:t>
            </w:r>
            <w:r w:rsidR="00D03148" w:rsidRPr="0058666A">
              <w:rPr>
                <w:szCs w:val="21"/>
              </w:rPr>
              <w:t>x</w:t>
            </w:r>
            <w:r w:rsidR="000A15C3">
              <w:rPr>
                <w:rFonts w:hint="eastAsia"/>
                <w:szCs w:val="21"/>
              </w:rPr>
              <w:t>、</w:t>
            </w:r>
            <w:r w:rsidR="000A15C3">
              <w:rPr>
                <w:rFonts w:hint="eastAsia"/>
                <w:szCs w:val="21"/>
              </w:rPr>
              <w:t>y</w:t>
            </w:r>
            <w:r w:rsidR="00D03148" w:rsidRPr="0058666A">
              <w:rPr>
                <w:szCs w:val="21"/>
              </w:rPr>
              <w:t>后，按下式计算</w:t>
            </w:r>
            <w:r w:rsidR="00C90164" w:rsidRPr="0058666A">
              <w:rPr>
                <w:szCs w:val="21"/>
              </w:rPr>
              <w:t>f(x</w:t>
            </w:r>
            <w:r w:rsidR="000A15C3">
              <w:rPr>
                <w:szCs w:val="21"/>
              </w:rPr>
              <w:t>,y</w:t>
            </w:r>
            <w:r w:rsidR="00C90164" w:rsidRPr="0058666A">
              <w:rPr>
                <w:szCs w:val="21"/>
              </w:rPr>
              <w:t>)</w:t>
            </w:r>
            <w:r w:rsidR="00D03148" w:rsidRPr="0058666A">
              <w:rPr>
                <w:szCs w:val="21"/>
              </w:rPr>
              <w:t>值并输出</w:t>
            </w:r>
            <w:r w:rsidR="00C90164" w:rsidRPr="0058666A">
              <w:rPr>
                <w:szCs w:val="21"/>
              </w:rPr>
              <w:t>:</w:t>
            </w:r>
          </w:p>
          <w:p w:rsidR="00D03148" w:rsidRPr="0058666A" w:rsidRDefault="00C90164" w:rsidP="00517F55">
            <w:pPr>
              <w:snapToGrid w:val="0"/>
              <w:spacing w:afterLines="50" w:after="156" w:line="288" w:lineRule="auto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f(x,y)=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             x&lt;-1,y&lt;-1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-1                   x&gt;1,y&gt;1 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Cs w:val="21"/>
                          </w:rPr>
                          <m:t xml:space="preserve">0                           </m:t>
                        </m:r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  <w:p w:rsidR="00C90164" w:rsidRPr="0058666A" w:rsidRDefault="00C90164" w:rsidP="00517F55">
            <w:pPr>
              <w:snapToGrid w:val="0"/>
              <w:spacing w:afterLines="50" w:after="156" w:line="288" w:lineRule="auto"/>
              <w:rPr>
                <w:szCs w:val="21"/>
              </w:rPr>
            </w:pPr>
            <w:r w:rsidRPr="0058666A">
              <w:rPr>
                <w:szCs w:val="21"/>
              </w:rPr>
              <w:t>自定义函数的原型如下：</w:t>
            </w:r>
          </w:p>
          <w:p w:rsidR="00C90164" w:rsidRPr="0058666A" w:rsidRDefault="00C90164" w:rsidP="00517F55">
            <w:pPr>
              <w:snapToGrid w:val="0"/>
              <w:spacing w:afterLines="50" w:after="156" w:line="288" w:lineRule="auto"/>
              <w:rPr>
                <w:szCs w:val="21"/>
              </w:rPr>
            </w:pPr>
            <w:r w:rsidRPr="0058666A">
              <w:rPr>
                <w:szCs w:val="21"/>
              </w:rPr>
              <w:t xml:space="preserve">float </w:t>
            </w:r>
            <w:proofErr w:type="gramStart"/>
            <w:r w:rsidRPr="0058666A">
              <w:rPr>
                <w:szCs w:val="21"/>
              </w:rPr>
              <w:t>f(</w:t>
            </w:r>
            <w:proofErr w:type="gramEnd"/>
            <w:r w:rsidRPr="0058666A">
              <w:rPr>
                <w:szCs w:val="21"/>
              </w:rPr>
              <w:t>float x</w:t>
            </w:r>
            <w:r w:rsidR="004A6FC2">
              <w:rPr>
                <w:szCs w:val="21"/>
              </w:rPr>
              <w:t>, float y</w:t>
            </w:r>
            <w:r w:rsidRPr="0058666A">
              <w:rPr>
                <w:szCs w:val="21"/>
              </w:rPr>
              <w:t>);</w:t>
            </w:r>
          </w:p>
          <w:p w:rsidR="00665E4A" w:rsidRDefault="008D266D" w:rsidP="00517F55">
            <w:pPr>
              <w:snapToGrid w:val="0"/>
              <w:spacing w:afterLines="50" w:after="156" w:line="288" w:lineRule="auto"/>
              <w:rPr>
                <w:szCs w:val="21"/>
              </w:rPr>
            </w:pPr>
            <w:r w:rsidRPr="0058666A">
              <w:rPr>
                <w:szCs w:val="21"/>
              </w:rPr>
              <w:t>并在</w:t>
            </w:r>
            <w:r w:rsidRPr="0058666A">
              <w:rPr>
                <w:szCs w:val="21"/>
              </w:rPr>
              <w:t>main</w:t>
            </w:r>
            <w:r w:rsidRPr="0058666A">
              <w:rPr>
                <w:szCs w:val="21"/>
              </w:rPr>
              <w:t>函数调用该自定义函数验证。</w:t>
            </w:r>
          </w:p>
          <w:p w:rsidR="00975443" w:rsidRPr="0058666A" w:rsidRDefault="00975443" w:rsidP="00975443">
            <w:pPr>
              <w:snapToGrid w:val="0"/>
              <w:spacing w:afterLines="50" w:after="156" w:line="288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58666A">
              <w:rPr>
                <w:szCs w:val="21"/>
              </w:rPr>
              <w:t>、编程，键盘输入</w:t>
            </w:r>
            <w:r w:rsidRPr="0058666A">
              <w:rPr>
                <w:szCs w:val="21"/>
              </w:rPr>
              <w:t>n</w:t>
            </w:r>
            <w:r w:rsidRPr="0058666A">
              <w:rPr>
                <w:szCs w:val="21"/>
              </w:rPr>
              <w:t>，再输入</w:t>
            </w:r>
            <w:r w:rsidRPr="0058666A">
              <w:rPr>
                <w:szCs w:val="21"/>
              </w:rPr>
              <w:t>n</w:t>
            </w:r>
            <w:proofErr w:type="gramStart"/>
            <w:r w:rsidRPr="0058666A">
              <w:rPr>
                <w:szCs w:val="21"/>
              </w:rPr>
              <w:t>个</w:t>
            </w:r>
            <w:proofErr w:type="gramEnd"/>
            <w:r w:rsidRPr="0058666A">
              <w:rPr>
                <w:szCs w:val="21"/>
              </w:rPr>
              <w:t>浮点数，求这</w:t>
            </w:r>
            <w:r w:rsidRPr="0058666A">
              <w:rPr>
                <w:szCs w:val="21"/>
              </w:rPr>
              <w:t>n</w:t>
            </w:r>
            <w:r w:rsidRPr="0058666A">
              <w:rPr>
                <w:szCs w:val="21"/>
              </w:rPr>
              <w:t>个数中与平均值相差最大的数并输出。</w:t>
            </w:r>
          </w:p>
          <w:p w:rsidR="0006564E" w:rsidRDefault="00975443" w:rsidP="0006564E">
            <w:pPr>
              <w:snapToGrid w:val="0"/>
              <w:spacing w:afterLines="50" w:after="156" w:line="288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6D2B0B" w:rsidRPr="0058666A">
              <w:rPr>
                <w:szCs w:val="21"/>
              </w:rPr>
              <w:t>、给定整型数组</w:t>
            </w:r>
            <w:r w:rsidR="006D2B0B" w:rsidRPr="0058666A">
              <w:rPr>
                <w:szCs w:val="21"/>
              </w:rPr>
              <w:t>a</w:t>
            </w:r>
            <w:r w:rsidR="006D2B0B" w:rsidRPr="0058666A">
              <w:rPr>
                <w:szCs w:val="21"/>
              </w:rPr>
              <w:t>，编制自定义函数，对数组</w:t>
            </w:r>
            <w:r w:rsidR="006D2B0B" w:rsidRPr="0058666A">
              <w:rPr>
                <w:szCs w:val="21"/>
              </w:rPr>
              <w:t>a</w:t>
            </w:r>
            <w:r w:rsidR="006D2B0B" w:rsidRPr="0058666A">
              <w:rPr>
                <w:szCs w:val="21"/>
              </w:rPr>
              <w:t>从大到小排序，并在</w:t>
            </w:r>
            <w:r w:rsidR="006D2B0B" w:rsidRPr="0058666A">
              <w:rPr>
                <w:szCs w:val="21"/>
              </w:rPr>
              <w:t>main</w:t>
            </w:r>
            <w:r w:rsidR="006D2B0B" w:rsidRPr="0058666A">
              <w:rPr>
                <w:szCs w:val="21"/>
              </w:rPr>
              <w:t>函数调用该自定义函数验证。</w:t>
            </w:r>
          </w:p>
          <w:p w:rsidR="00F55744" w:rsidRDefault="008F34C2" w:rsidP="0006564E">
            <w:pPr>
              <w:snapToGrid w:val="0"/>
              <w:spacing w:afterLines="50" w:after="156" w:line="288" w:lineRule="auto"/>
              <w:rPr>
                <w:szCs w:val="21"/>
              </w:rPr>
            </w:pPr>
            <w:r w:rsidRPr="0058666A">
              <w:rPr>
                <w:szCs w:val="21"/>
              </w:rPr>
              <w:t>4</w:t>
            </w:r>
            <w:r w:rsidRPr="0058666A">
              <w:rPr>
                <w:szCs w:val="21"/>
              </w:rPr>
              <w:t>、编程，文件</w:t>
            </w:r>
            <w:r w:rsidR="00A42B18">
              <w:rPr>
                <w:szCs w:val="21"/>
              </w:rPr>
              <w:t>e:\score.txt</w:t>
            </w:r>
            <w:r w:rsidRPr="0058666A">
              <w:rPr>
                <w:szCs w:val="21"/>
              </w:rPr>
              <w:t>中记录了某班级同学</w:t>
            </w:r>
            <w:r w:rsidRPr="0058666A">
              <w:rPr>
                <w:szCs w:val="21"/>
              </w:rPr>
              <w:t>4</w:t>
            </w:r>
            <w:r w:rsidRPr="0058666A">
              <w:rPr>
                <w:szCs w:val="21"/>
              </w:rPr>
              <w:t>门课成绩</w:t>
            </w:r>
            <w:r w:rsidRPr="0058666A">
              <w:rPr>
                <w:szCs w:val="21"/>
              </w:rPr>
              <w:t>(</w:t>
            </w:r>
            <w:r w:rsidRPr="0058666A">
              <w:rPr>
                <w:szCs w:val="21"/>
              </w:rPr>
              <w:t>每行记录一个学生的信息：姓名</w:t>
            </w:r>
            <w:r w:rsidRPr="0058666A">
              <w:rPr>
                <w:szCs w:val="21"/>
              </w:rPr>
              <w:t xml:space="preserve"> </w:t>
            </w:r>
            <w:r w:rsidRPr="0058666A">
              <w:rPr>
                <w:szCs w:val="21"/>
              </w:rPr>
              <w:t>成绩</w:t>
            </w:r>
            <w:r w:rsidRPr="0058666A">
              <w:rPr>
                <w:szCs w:val="21"/>
              </w:rPr>
              <w:t xml:space="preserve">1 </w:t>
            </w:r>
            <w:r w:rsidRPr="0058666A">
              <w:rPr>
                <w:szCs w:val="21"/>
              </w:rPr>
              <w:t>成绩</w:t>
            </w:r>
            <w:r w:rsidRPr="0058666A">
              <w:rPr>
                <w:szCs w:val="21"/>
              </w:rPr>
              <w:t xml:space="preserve">2 </w:t>
            </w:r>
            <w:r w:rsidRPr="0058666A">
              <w:rPr>
                <w:szCs w:val="21"/>
              </w:rPr>
              <w:t>成绩</w:t>
            </w:r>
            <w:r w:rsidRPr="0058666A">
              <w:rPr>
                <w:szCs w:val="21"/>
              </w:rPr>
              <w:t xml:space="preserve">3 </w:t>
            </w:r>
            <w:r w:rsidRPr="0058666A">
              <w:rPr>
                <w:szCs w:val="21"/>
              </w:rPr>
              <w:t>成绩</w:t>
            </w:r>
            <w:r w:rsidRPr="0058666A">
              <w:rPr>
                <w:szCs w:val="21"/>
              </w:rPr>
              <w:t>4),</w:t>
            </w:r>
            <w:r w:rsidRPr="0058666A">
              <w:rPr>
                <w:szCs w:val="21"/>
              </w:rPr>
              <w:t>要求</w:t>
            </w:r>
            <w:r w:rsidR="00961224" w:rsidRPr="0058666A">
              <w:rPr>
                <w:szCs w:val="21"/>
              </w:rPr>
              <w:t>将存在不及格成绩的同学信息写入</w:t>
            </w:r>
            <w:r w:rsidRPr="0058666A">
              <w:rPr>
                <w:szCs w:val="21"/>
              </w:rPr>
              <w:t>文件</w:t>
            </w:r>
            <w:r w:rsidRPr="0058666A">
              <w:rPr>
                <w:szCs w:val="21"/>
              </w:rPr>
              <w:t>e:\</w:t>
            </w:r>
            <w:r w:rsidR="00961224" w:rsidRPr="0058666A">
              <w:rPr>
                <w:szCs w:val="21"/>
              </w:rPr>
              <w:t>failed</w:t>
            </w:r>
            <w:r w:rsidR="008D26B9">
              <w:rPr>
                <w:szCs w:val="21"/>
              </w:rPr>
              <w:t>.txt</w:t>
            </w:r>
            <w:r w:rsidRPr="0058666A">
              <w:rPr>
                <w:szCs w:val="21"/>
              </w:rPr>
              <w:t>。</w:t>
            </w:r>
          </w:p>
          <w:p w:rsidR="0006564E" w:rsidRDefault="0006564E" w:rsidP="0006564E">
            <w:pPr>
              <w:snapToGrid w:val="0"/>
              <w:spacing w:afterLines="50" w:after="156" w:line="288" w:lineRule="auto"/>
              <w:rPr>
                <w:szCs w:val="21"/>
              </w:rPr>
            </w:pPr>
          </w:p>
          <w:p w:rsidR="0006564E" w:rsidRPr="0058666A" w:rsidRDefault="0006564E" w:rsidP="0006564E">
            <w:pPr>
              <w:snapToGrid w:val="0"/>
              <w:spacing w:afterLines="50" w:after="156" w:line="288" w:lineRule="auto"/>
              <w:rPr>
                <w:sz w:val="24"/>
              </w:rPr>
            </w:pPr>
          </w:p>
        </w:tc>
      </w:tr>
    </w:tbl>
    <w:p w:rsidR="00144870" w:rsidRPr="0058666A" w:rsidRDefault="00144870" w:rsidP="00144870">
      <w:pPr>
        <w:ind w:firstLine="7320"/>
        <w:rPr>
          <w:sz w:val="24"/>
        </w:rPr>
      </w:pPr>
      <w:r w:rsidRPr="0058666A">
        <w:rPr>
          <w:sz w:val="24"/>
        </w:rPr>
        <w:t>第</w:t>
      </w:r>
      <w:r w:rsidR="00260369" w:rsidRPr="0058666A">
        <w:rPr>
          <w:sz w:val="24"/>
        </w:rPr>
        <w:t xml:space="preserve"> 4 </w:t>
      </w:r>
      <w:r w:rsidRPr="0058666A">
        <w:rPr>
          <w:sz w:val="24"/>
        </w:rPr>
        <w:t>页</w:t>
      </w:r>
    </w:p>
    <w:p w:rsidR="000A7888" w:rsidRPr="0058666A" w:rsidRDefault="000A7888" w:rsidP="00144870">
      <w:pPr>
        <w:ind w:firstLine="7320"/>
        <w:rPr>
          <w:sz w:val="24"/>
        </w:rPr>
      </w:pPr>
    </w:p>
    <w:p w:rsidR="00EB7256" w:rsidRPr="0058666A" w:rsidRDefault="00EB7256" w:rsidP="00EB7256">
      <w:pPr>
        <w:ind w:left="883" w:hangingChars="200" w:hanging="883"/>
        <w:jc w:val="center"/>
        <w:rPr>
          <w:b/>
          <w:bCs/>
          <w:sz w:val="44"/>
          <w:szCs w:val="44"/>
        </w:rPr>
      </w:pPr>
      <w:r w:rsidRPr="0058666A">
        <w:rPr>
          <w:b/>
          <w:bCs/>
          <w:sz w:val="44"/>
          <w:szCs w:val="44"/>
        </w:rPr>
        <w:lastRenderedPageBreak/>
        <w:t>浙江工业大学</w:t>
      </w:r>
      <w:r w:rsidRPr="0058666A">
        <w:rPr>
          <w:b/>
          <w:bCs/>
          <w:sz w:val="44"/>
          <w:szCs w:val="44"/>
        </w:rPr>
        <w:t xml:space="preserve">2018 /2019 </w:t>
      </w:r>
      <w:r w:rsidRPr="0058666A">
        <w:rPr>
          <w:b/>
          <w:bCs/>
          <w:sz w:val="44"/>
          <w:szCs w:val="44"/>
        </w:rPr>
        <w:t>学年</w:t>
      </w:r>
    </w:p>
    <w:p w:rsidR="00EB7256" w:rsidRPr="0058666A" w:rsidRDefault="00EB7256" w:rsidP="00EB7256">
      <w:pPr>
        <w:ind w:left="883" w:hangingChars="200" w:hanging="883"/>
        <w:jc w:val="center"/>
        <w:rPr>
          <w:b/>
          <w:bCs/>
          <w:sz w:val="44"/>
          <w:szCs w:val="44"/>
        </w:rPr>
      </w:pPr>
      <w:r w:rsidRPr="0058666A">
        <w:rPr>
          <w:b/>
          <w:bCs/>
          <w:sz w:val="44"/>
          <w:szCs w:val="44"/>
        </w:rPr>
        <w:t>第</w:t>
      </w:r>
      <w:r w:rsidRPr="0058666A">
        <w:rPr>
          <w:b/>
          <w:bCs/>
          <w:sz w:val="44"/>
          <w:szCs w:val="44"/>
        </w:rPr>
        <w:t xml:space="preserve"> </w:t>
      </w:r>
      <w:r w:rsidR="006243A6">
        <w:rPr>
          <w:rFonts w:hint="eastAsia"/>
          <w:b/>
          <w:bCs/>
          <w:sz w:val="44"/>
          <w:szCs w:val="44"/>
        </w:rPr>
        <w:t>二</w:t>
      </w:r>
      <w:r w:rsidRPr="0058666A">
        <w:rPr>
          <w:b/>
          <w:bCs/>
          <w:sz w:val="44"/>
          <w:szCs w:val="44"/>
        </w:rPr>
        <w:t xml:space="preserve"> </w:t>
      </w:r>
      <w:r w:rsidRPr="0058666A">
        <w:rPr>
          <w:b/>
          <w:bCs/>
          <w:sz w:val="44"/>
          <w:szCs w:val="44"/>
        </w:rPr>
        <w:t>学期试卷（答卷）</w:t>
      </w:r>
    </w:p>
    <w:p w:rsidR="00EB7256" w:rsidRPr="0058666A" w:rsidRDefault="00EB7256" w:rsidP="00EB7256">
      <w:pPr>
        <w:spacing w:line="600" w:lineRule="exact"/>
        <w:rPr>
          <w:sz w:val="24"/>
        </w:rPr>
      </w:pPr>
      <w:r w:rsidRPr="0058666A">
        <w:rPr>
          <w:sz w:val="24"/>
        </w:rPr>
        <w:t>课程</w:t>
      </w:r>
      <w:r w:rsidRPr="0058666A">
        <w:rPr>
          <w:sz w:val="24"/>
          <w:u w:val="single"/>
        </w:rPr>
        <w:t xml:space="preserve">    </w:t>
      </w:r>
      <w:r w:rsidRPr="0058666A">
        <w:rPr>
          <w:sz w:val="24"/>
          <w:u w:val="single"/>
        </w:rPr>
        <w:t>程序设计基础</w:t>
      </w:r>
      <w:r w:rsidRPr="0058666A">
        <w:rPr>
          <w:sz w:val="24"/>
          <w:u w:val="single"/>
        </w:rPr>
        <w:t xml:space="preserve"> C          </w:t>
      </w:r>
      <w:r w:rsidRPr="0058666A">
        <w:rPr>
          <w:sz w:val="24"/>
        </w:rPr>
        <w:t>姓名</w:t>
      </w:r>
      <w:r w:rsidRPr="0058666A">
        <w:rPr>
          <w:sz w:val="24"/>
        </w:rPr>
        <w:t>______________________________</w:t>
      </w:r>
    </w:p>
    <w:p w:rsidR="00EB7256" w:rsidRPr="0058666A" w:rsidRDefault="00EB7256" w:rsidP="00EB7256">
      <w:pPr>
        <w:spacing w:line="600" w:lineRule="exact"/>
        <w:rPr>
          <w:sz w:val="24"/>
        </w:rPr>
      </w:pPr>
      <w:r w:rsidRPr="0058666A">
        <w:rPr>
          <w:sz w:val="24"/>
        </w:rPr>
        <w:t>班级</w:t>
      </w:r>
      <w:r w:rsidRPr="0058666A">
        <w:rPr>
          <w:sz w:val="24"/>
        </w:rPr>
        <w:t>____________________________</w:t>
      </w:r>
      <w:r w:rsidRPr="0058666A">
        <w:rPr>
          <w:sz w:val="24"/>
        </w:rPr>
        <w:t>任课教师</w:t>
      </w:r>
      <w:r w:rsidRPr="0058666A">
        <w:rPr>
          <w:sz w:val="24"/>
        </w:rPr>
        <w:t>__________________________</w:t>
      </w:r>
    </w:p>
    <w:tbl>
      <w:tblPr>
        <w:tblW w:w="6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1146"/>
        <w:gridCol w:w="1122"/>
        <w:gridCol w:w="1146"/>
        <w:gridCol w:w="1830"/>
      </w:tblGrid>
      <w:tr w:rsidR="00EB7256" w:rsidRPr="0058666A" w:rsidTr="006B4D9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256" w:rsidRPr="0058666A" w:rsidRDefault="00EB7256" w:rsidP="006B4D94">
            <w:pPr>
              <w:jc w:val="center"/>
              <w:rPr>
                <w:sz w:val="24"/>
              </w:rPr>
            </w:pPr>
            <w:r w:rsidRPr="0058666A">
              <w:rPr>
                <w:sz w:val="24"/>
              </w:rPr>
              <w:t>题号（题分）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256" w:rsidRPr="0058666A" w:rsidRDefault="00EB7256" w:rsidP="006B4D94">
            <w:pPr>
              <w:jc w:val="center"/>
              <w:rPr>
                <w:sz w:val="24"/>
              </w:rPr>
            </w:pPr>
            <w:proofErr w:type="gramStart"/>
            <w:r w:rsidRPr="0058666A">
              <w:rPr>
                <w:sz w:val="24"/>
              </w:rPr>
              <w:t>一</w:t>
            </w:r>
            <w:proofErr w:type="gramEnd"/>
            <w:r w:rsidRPr="0058666A">
              <w:rPr>
                <w:sz w:val="24"/>
              </w:rPr>
              <w:t>（</w:t>
            </w:r>
            <w:r w:rsidRPr="0058666A">
              <w:rPr>
                <w:sz w:val="24"/>
              </w:rPr>
              <w:t>20</w:t>
            </w:r>
            <w:r w:rsidRPr="0058666A">
              <w:rPr>
                <w:sz w:val="24"/>
              </w:rPr>
              <w:t>）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256" w:rsidRPr="0058666A" w:rsidRDefault="00EB7256" w:rsidP="006B4D94">
            <w:pPr>
              <w:jc w:val="center"/>
              <w:rPr>
                <w:sz w:val="24"/>
              </w:rPr>
            </w:pPr>
            <w:r w:rsidRPr="0058666A">
              <w:rPr>
                <w:sz w:val="24"/>
              </w:rPr>
              <w:t>二（</w:t>
            </w:r>
            <w:r w:rsidRPr="0058666A">
              <w:rPr>
                <w:sz w:val="24"/>
              </w:rPr>
              <w:t>40</w:t>
            </w:r>
            <w:r w:rsidRPr="0058666A">
              <w:rPr>
                <w:sz w:val="24"/>
              </w:rPr>
              <w:t>）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256" w:rsidRPr="0058666A" w:rsidRDefault="00EB7256" w:rsidP="006B4D94">
            <w:pPr>
              <w:jc w:val="center"/>
              <w:rPr>
                <w:sz w:val="24"/>
              </w:rPr>
            </w:pPr>
            <w:r w:rsidRPr="0058666A">
              <w:rPr>
                <w:sz w:val="24"/>
              </w:rPr>
              <w:t>三（</w:t>
            </w:r>
            <w:r w:rsidRPr="0058666A">
              <w:rPr>
                <w:sz w:val="24"/>
              </w:rPr>
              <w:t>40</w:t>
            </w:r>
            <w:r w:rsidRPr="0058666A">
              <w:rPr>
                <w:sz w:val="24"/>
              </w:rPr>
              <w:t>）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256" w:rsidRPr="0058666A" w:rsidRDefault="00EB7256" w:rsidP="006B4D94">
            <w:pPr>
              <w:jc w:val="center"/>
              <w:rPr>
                <w:sz w:val="24"/>
              </w:rPr>
            </w:pPr>
            <w:r w:rsidRPr="0058666A">
              <w:rPr>
                <w:sz w:val="24"/>
              </w:rPr>
              <w:t>总分</w:t>
            </w:r>
          </w:p>
        </w:tc>
      </w:tr>
      <w:tr w:rsidR="00EB7256" w:rsidRPr="0058666A" w:rsidTr="006B4D94">
        <w:trPr>
          <w:trHeight w:val="623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256" w:rsidRPr="0058666A" w:rsidRDefault="00EB7256" w:rsidP="006B4D94">
            <w:pPr>
              <w:jc w:val="center"/>
              <w:rPr>
                <w:sz w:val="24"/>
              </w:rPr>
            </w:pPr>
            <w:r w:rsidRPr="0058666A">
              <w:rPr>
                <w:sz w:val="24"/>
              </w:rPr>
              <w:t>得分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56" w:rsidRPr="0058666A" w:rsidRDefault="00EB7256" w:rsidP="006B4D94">
            <w:pPr>
              <w:rPr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56" w:rsidRPr="0058666A" w:rsidRDefault="00EB7256" w:rsidP="006B4D94">
            <w:pPr>
              <w:rPr>
                <w:sz w:val="24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56" w:rsidRPr="0058666A" w:rsidRDefault="00EB7256" w:rsidP="006B4D94">
            <w:pPr>
              <w:rPr>
                <w:sz w:val="24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56" w:rsidRPr="0058666A" w:rsidRDefault="00EB7256" w:rsidP="006B4D94">
            <w:pPr>
              <w:rPr>
                <w:sz w:val="24"/>
              </w:rPr>
            </w:pPr>
          </w:p>
        </w:tc>
      </w:tr>
    </w:tbl>
    <w:p w:rsidR="00EB7256" w:rsidRPr="0058666A" w:rsidRDefault="00EB7256">
      <w:pPr>
        <w:jc w:val="center"/>
        <w:rPr>
          <w:b/>
          <w:bCs/>
          <w:sz w:val="24"/>
        </w:rPr>
      </w:pPr>
    </w:p>
    <w:tbl>
      <w:tblPr>
        <w:tblW w:w="9798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8"/>
      </w:tblGrid>
      <w:tr w:rsidR="00797A3C" w:rsidRPr="0058666A" w:rsidTr="00C9510A">
        <w:trPr>
          <w:trHeight w:val="9198"/>
        </w:trPr>
        <w:tc>
          <w:tcPr>
            <w:tcW w:w="9463" w:type="dxa"/>
          </w:tcPr>
          <w:p w:rsidR="00144870" w:rsidRPr="0058666A" w:rsidRDefault="002C3BD9" w:rsidP="00E62FB2">
            <w:pPr>
              <w:numPr>
                <w:ilvl w:val="0"/>
                <w:numId w:val="4"/>
              </w:numPr>
              <w:spacing w:line="360" w:lineRule="exact"/>
              <w:ind w:left="420"/>
              <w:rPr>
                <w:b/>
                <w:sz w:val="24"/>
              </w:rPr>
            </w:pPr>
            <w:r w:rsidRPr="0058666A">
              <w:rPr>
                <w:b/>
                <w:sz w:val="24"/>
              </w:rPr>
              <w:t>选择题</w:t>
            </w:r>
            <w:r w:rsidR="00144870" w:rsidRPr="0058666A">
              <w:rPr>
                <w:b/>
                <w:sz w:val="24"/>
              </w:rPr>
              <w:t>（每题</w:t>
            </w:r>
            <w:r w:rsidR="00144870" w:rsidRPr="0058666A">
              <w:rPr>
                <w:b/>
                <w:sz w:val="24"/>
              </w:rPr>
              <w:t>2</w:t>
            </w:r>
            <w:r w:rsidR="00144870" w:rsidRPr="0058666A">
              <w:rPr>
                <w:b/>
                <w:sz w:val="24"/>
              </w:rPr>
              <w:t>分，共</w:t>
            </w:r>
            <w:r w:rsidR="00144870" w:rsidRPr="0058666A">
              <w:rPr>
                <w:b/>
                <w:sz w:val="24"/>
              </w:rPr>
              <w:t>20</w:t>
            </w:r>
            <w:r w:rsidR="00144870" w:rsidRPr="0058666A">
              <w:rPr>
                <w:b/>
                <w:sz w:val="24"/>
              </w:rPr>
              <w:t>分）</w:t>
            </w:r>
          </w:p>
          <w:p w:rsidR="00144870" w:rsidRPr="0058666A" w:rsidRDefault="00144870" w:rsidP="00E62FB2">
            <w:pPr>
              <w:spacing w:line="360" w:lineRule="exact"/>
              <w:ind w:firstLineChars="200" w:firstLine="420"/>
              <w:rPr>
                <w:szCs w:val="21"/>
                <w:u w:val="single"/>
              </w:rPr>
            </w:pPr>
            <w:r w:rsidRPr="0058666A">
              <w:rPr>
                <w:szCs w:val="21"/>
              </w:rPr>
              <w:t>(1)</w:t>
            </w:r>
            <w:r w:rsidRPr="0058666A">
              <w:rPr>
                <w:szCs w:val="21"/>
                <w:u w:val="single"/>
              </w:rPr>
              <w:t xml:space="preserve">  </w:t>
            </w:r>
            <w:proofErr w:type="gramStart"/>
            <w:r w:rsidRPr="0058666A">
              <w:rPr>
                <w:szCs w:val="21"/>
                <w:u w:val="single"/>
              </w:rPr>
              <w:t xml:space="preserve">   </w:t>
            </w:r>
            <w:r w:rsidR="002C3BD9" w:rsidRPr="0058666A">
              <w:rPr>
                <w:szCs w:val="21"/>
              </w:rPr>
              <w:t>(</w:t>
            </w:r>
            <w:proofErr w:type="gramEnd"/>
            <w:r w:rsidRPr="0058666A">
              <w:rPr>
                <w:szCs w:val="21"/>
              </w:rPr>
              <w:t xml:space="preserve">2) </w:t>
            </w:r>
            <w:r w:rsidRPr="0058666A">
              <w:rPr>
                <w:szCs w:val="21"/>
                <w:u w:val="single"/>
              </w:rPr>
              <w:t xml:space="preserve">     </w:t>
            </w:r>
            <w:r w:rsidR="002C3BD9" w:rsidRPr="0058666A">
              <w:rPr>
                <w:szCs w:val="21"/>
              </w:rPr>
              <w:t xml:space="preserve"> (</w:t>
            </w:r>
            <w:r w:rsidRPr="0058666A">
              <w:rPr>
                <w:szCs w:val="21"/>
              </w:rPr>
              <w:t>3)</w:t>
            </w:r>
            <w:r w:rsidRPr="0058666A">
              <w:rPr>
                <w:szCs w:val="21"/>
                <w:u w:val="single"/>
              </w:rPr>
              <w:t xml:space="preserve">     </w:t>
            </w:r>
            <w:r w:rsidRPr="0058666A">
              <w:rPr>
                <w:szCs w:val="21"/>
              </w:rPr>
              <w:t>(4)</w:t>
            </w:r>
            <w:r w:rsidRPr="0058666A">
              <w:rPr>
                <w:szCs w:val="21"/>
                <w:u w:val="single"/>
              </w:rPr>
              <w:t xml:space="preserve">     </w:t>
            </w:r>
            <w:r w:rsidRPr="0058666A">
              <w:rPr>
                <w:szCs w:val="21"/>
              </w:rPr>
              <w:t>(5)</w:t>
            </w:r>
            <w:r w:rsidRPr="0058666A">
              <w:rPr>
                <w:szCs w:val="21"/>
                <w:u w:val="single"/>
              </w:rPr>
              <w:t xml:space="preserve">     </w:t>
            </w:r>
            <w:r w:rsidRPr="0058666A">
              <w:rPr>
                <w:szCs w:val="21"/>
              </w:rPr>
              <w:t>(6)</w:t>
            </w:r>
            <w:r w:rsidRPr="0058666A">
              <w:rPr>
                <w:szCs w:val="21"/>
                <w:u w:val="single"/>
              </w:rPr>
              <w:t xml:space="preserve">     </w:t>
            </w:r>
            <w:r w:rsidRPr="0058666A">
              <w:rPr>
                <w:szCs w:val="21"/>
              </w:rPr>
              <w:t>(7)</w:t>
            </w:r>
            <w:r w:rsidRPr="0058666A">
              <w:rPr>
                <w:szCs w:val="21"/>
                <w:u w:val="single"/>
              </w:rPr>
              <w:t xml:space="preserve">     </w:t>
            </w:r>
            <w:r w:rsidRPr="0058666A">
              <w:rPr>
                <w:szCs w:val="21"/>
              </w:rPr>
              <w:t>(8)</w:t>
            </w:r>
            <w:r w:rsidRPr="0058666A">
              <w:rPr>
                <w:szCs w:val="21"/>
                <w:u w:val="single"/>
              </w:rPr>
              <w:t xml:space="preserve">     </w:t>
            </w:r>
            <w:r w:rsidRPr="0058666A">
              <w:rPr>
                <w:szCs w:val="21"/>
              </w:rPr>
              <w:t>(9)</w:t>
            </w:r>
            <w:r w:rsidRPr="0058666A">
              <w:rPr>
                <w:szCs w:val="21"/>
                <w:u w:val="single"/>
              </w:rPr>
              <w:t xml:space="preserve">     </w:t>
            </w:r>
            <w:r w:rsidRPr="0058666A">
              <w:rPr>
                <w:szCs w:val="21"/>
              </w:rPr>
              <w:t>(10)</w:t>
            </w:r>
            <w:r w:rsidRPr="0058666A">
              <w:rPr>
                <w:szCs w:val="21"/>
                <w:u w:val="single"/>
              </w:rPr>
              <w:t xml:space="preserve">     </w:t>
            </w:r>
          </w:p>
          <w:p w:rsidR="00BF0759" w:rsidRPr="0058666A" w:rsidRDefault="00144870" w:rsidP="00BF0759">
            <w:pPr>
              <w:spacing w:line="360" w:lineRule="exact"/>
              <w:rPr>
                <w:b/>
                <w:bCs/>
                <w:sz w:val="28"/>
                <w:szCs w:val="28"/>
              </w:rPr>
            </w:pPr>
            <w:r w:rsidRPr="0058666A">
              <w:rPr>
                <w:b/>
                <w:bCs/>
                <w:sz w:val="24"/>
              </w:rPr>
              <w:t>二、程序阅读题（</w:t>
            </w:r>
            <w:r w:rsidR="00172C3C" w:rsidRPr="0058666A">
              <w:rPr>
                <w:b/>
                <w:bCs/>
                <w:sz w:val="24"/>
              </w:rPr>
              <w:t>将运行时的输出结果写在答卷</w:t>
            </w:r>
            <w:proofErr w:type="gramStart"/>
            <w:r w:rsidR="00172C3C" w:rsidRPr="0058666A">
              <w:rPr>
                <w:b/>
                <w:bCs/>
                <w:sz w:val="24"/>
              </w:rPr>
              <w:t>纸相应</w:t>
            </w:r>
            <w:proofErr w:type="gramEnd"/>
            <w:r w:rsidR="00172C3C" w:rsidRPr="0058666A">
              <w:rPr>
                <w:b/>
                <w:bCs/>
                <w:sz w:val="24"/>
              </w:rPr>
              <w:t>题号下。</w:t>
            </w:r>
            <w:r w:rsidR="00172C3C" w:rsidRPr="0058666A">
              <w:rPr>
                <w:b/>
                <w:bCs/>
                <w:sz w:val="24"/>
              </w:rPr>
              <w:t>1-3</w:t>
            </w:r>
            <w:r w:rsidR="00172C3C" w:rsidRPr="0058666A">
              <w:rPr>
                <w:b/>
                <w:bCs/>
                <w:sz w:val="24"/>
              </w:rPr>
              <w:t>题</w:t>
            </w:r>
            <w:r w:rsidR="00172C3C" w:rsidRPr="0058666A">
              <w:rPr>
                <w:b/>
                <w:bCs/>
                <w:sz w:val="24"/>
              </w:rPr>
              <w:t>,</w:t>
            </w:r>
            <w:r w:rsidR="00172C3C" w:rsidRPr="0058666A">
              <w:rPr>
                <w:b/>
                <w:bCs/>
                <w:sz w:val="24"/>
              </w:rPr>
              <w:t>每题</w:t>
            </w:r>
            <w:r w:rsidR="00172C3C" w:rsidRPr="0058666A">
              <w:rPr>
                <w:b/>
                <w:bCs/>
                <w:sz w:val="24"/>
              </w:rPr>
              <w:t>4</w:t>
            </w:r>
            <w:r w:rsidR="00172C3C" w:rsidRPr="0058666A">
              <w:rPr>
                <w:b/>
                <w:bCs/>
                <w:sz w:val="24"/>
              </w:rPr>
              <w:t>分</w:t>
            </w:r>
            <w:r w:rsidR="00172C3C" w:rsidRPr="0058666A">
              <w:rPr>
                <w:b/>
                <w:bCs/>
                <w:sz w:val="24"/>
              </w:rPr>
              <w:t>;</w:t>
            </w:r>
            <w:r w:rsidR="00172C3C">
              <w:rPr>
                <w:b/>
                <w:bCs/>
                <w:sz w:val="24"/>
              </w:rPr>
              <w:t>4</w:t>
            </w:r>
            <w:r w:rsidR="00172C3C" w:rsidRPr="0058666A">
              <w:rPr>
                <w:b/>
                <w:bCs/>
                <w:sz w:val="24"/>
              </w:rPr>
              <w:t>-</w:t>
            </w:r>
            <w:r w:rsidR="00172C3C">
              <w:rPr>
                <w:b/>
                <w:bCs/>
                <w:sz w:val="24"/>
              </w:rPr>
              <w:t>5</w:t>
            </w:r>
            <w:r w:rsidR="00172C3C" w:rsidRPr="0058666A">
              <w:rPr>
                <w:b/>
                <w:bCs/>
                <w:sz w:val="24"/>
              </w:rPr>
              <w:t>题</w:t>
            </w:r>
            <w:r w:rsidR="00172C3C" w:rsidRPr="0058666A">
              <w:rPr>
                <w:b/>
                <w:bCs/>
                <w:sz w:val="24"/>
              </w:rPr>
              <w:t>,</w:t>
            </w:r>
            <w:r w:rsidR="00172C3C" w:rsidRPr="0058666A">
              <w:rPr>
                <w:b/>
                <w:bCs/>
                <w:sz w:val="24"/>
              </w:rPr>
              <w:t>每题</w:t>
            </w:r>
            <w:r w:rsidR="00172C3C" w:rsidRPr="0058666A">
              <w:rPr>
                <w:b/>
                <w:bCs/>
                <w:sz w:val="24"/>
              </w:rPr>
              <w:t>6</w:t>
            </w:r>
            <w:r w:rsidR="00172C3C" w:rsidRPr="0058666A">
              <w:rPr>
                <w:b/>
                <w:bCs/>
                <w:sz w:val="24"/>
              </w:rPr>
              <w:t>分</w:t>
            </w:r>
            <w:r w:rsidR="00172C3C" w:rsidRPr="0058666A">
              <w:rPr>
                <w:b/>
                <w:bCs/>
                <w:sz w:val="24"/>
              </w:rPr>
              <w:t>;</w:t>
            </w:r>
            <w:r w:rsidR="00172C3C">
              <w:rPr>
                <w:b/>
                <w:bCs/>
                <w:sz w:val="24"/>
              </w:rPr>
              <w:t xml:space="preserve"> 6</w:t>
            </w:r>
            <w:r w:rsidR="00172C3C" w:rsidRPr="0058666A">
              <w:rPr>
                <w:b/>
                <w:bCs/>
                <w:sz w:val="24"/>
              </w:rPr>
              <w:t>-</w:t>
            </w:r>
            <w:r w:rsidR="00172C3C">
              <w:rPr>
                <w:b/>
                <w:bCs/>
                <w:sz w:val="24"/>
              </w:rPr>
              <w:t>7</w:t>
            </w:r>
            <w:r w:rsidR="00172C3C" w:rsidRPr="0058666A">
              <w:rPr>
                <w:b/>
                <w:bCs/>
                <w:sz w:val="24"/>
              </w:rPr>
              <w:t>题</w:t>
            </w:r>
            <w:r w:rsidR="00172C3C" w:rsidRPr="0058666A">
              <w:rPr>
                <w:b/>
                <w:bCs/>
                <w:sz w:val="24"/>
              </w:rPr>
              <w:t>,</w:t>
            </w:r>
            <w:r w:rsidR="00172C3C" w:rsidRPr="0058666A">
              <w:rPr>
                <w:b/>
                <w:bCs/>
                <w:sz w:val="24"/>
              </w:rPr>
              <w:t>每题</w:t>
            </w:r>
            <w:r w:rsidR="00172C3C">
              <w:rPr>
                <w:b/>
                <w:bCs/>
                <w:sz w:val="24"/>
              </w:rPr>
              <w:t>8</w:t>
            </w:r>
            <w:r w:rsidR="00172C3C" w:rsidRPr="0058666A">
              <w:rPr>
                <w:b/>
                <w:bCs/>
                <w:sz w:val="24"/>
              </w:rPr>
              <w:t>分</w:t>
            </w:r>
            <w:r w:rsidR="00172C3C" w:rsidRPr="0058666A">
              <w:rPr>
                <w:b/>
                <w:bCs/>
                <w:sz w:val="24"/>
              </w:rPr>
              <w:t>;</w:t>
            </w:r>
            <w:r w:rsidR="00172C3C" w:rsidRPr="0058666A">
              <w:rPr>
                <w:b/>
                <w:bCs/>
                <w:sz w:val="24"/>
              </w:rPr>
              <w:t>共</w:t>
            </w:r>
            <w:r w:rsidR="00172C3C" w:rsidRPr="0058666A">
              <w:rPr>
                <w:b/>
                <w:bCs/>
                <w:sz w:val="24"/>
              </w:rPr>
              <w:t>40</w:t>
            </w:r>
            <w:r w:rsidR="00172C3C" w:rsidRPr="0058666A">
              <w:rPr>
                <w:b/>
                <w:bCs/>
                <w:sz w:val="24"/>
              </w:rPr>
              <w:t>分</w:t>
            </w:r>
            <w:r w:rsidRPr="0058666A">
              <w:rPr>
                <w:b/>
                <w:bCs/>
                <w:sz w:val="24"/>
              </w:rPr>
              <w:t>）</w:t>
            </w:r>
          </w:p>
          <w:p w:rsidR="00B66CFB" w:rsidRDefault="00104D09" w:rsidP="00104D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</w:t>
            </w:r>
          </w:p>
          <w:p w:rsidR="00BF0759" w:rsidRPr="0058666A" w:rsidRDefault="00BF0759" w:rsidP="00C9510A">
            <w:pPr>
              <w:spacing w:line="360" w:lineRule="exact"/>
              <w:rPr>
                <w:szCs w:val="21"/>
              </w:rPr>
            </w:pPr>
            <w:r w:rsidRPr="0058666A">
              <w:rPr>
                <w:szCs w:val="21"/>
              </w:rPr>
              <w:t>(1)</w:t>
            </w:r>
            <w:r w:rsidRPr="0058666A">
              <w:rPr>
                <w:szCs w:val="21"/>
                <w:u w:val="single"/>
              </w:rPr>
              <w:t xml:space="preserve">    </w:t>
            </w:r>
            <w:r w:rsidRPr="0058666A">
              <w:rPr>
                <w:b/>
                <w:szCs w:val="21"/>
                <w:u w:val="single"/>
              </w:rPr>
              <w:t xml:space="preserve"> </w:t>
            </w:r>
            <w:r w:rsidRPr="0058666A">
              <w:rPr>
                <w:szCs w:val="21"/>
                <w:u w:val="single"/>
              </w:rPr>
              <w:t xml:space="preserve">    </w:t>
            </w:r>
            <w:r w:rsidRPr="0058666A">
              <w:rPr>
                <w:b/>
                <w:szCs w:val="21"/>
                <w:u w:val="single"/>
              </w:rPr>
              <w:t xml:space="preserve"> </w:t>
            </w:r>
            <w:r w:rsidRPr="0058666A">
              <w:rPr>
                <w:szCs w:val="21"/>
                <w:u w:val="single"/>
              </w:rPr>
              <w:t xml:space="preserve">  </w:t>
            </w:r>
            <w:r w:rsidRPr="0058666A">
              <w:rPr>
                <w:szCs w:val="21"/>
              </w:rPr>
              <w:t xml:space="preserve"> </w:t>
            </w:r>
            <w:proofErr w:type="gramStart"/>
            <w:r w:rsidRPr="0058666A">
              <w:rPr>
                <w:szCs w:val="21"/>
              </w:rPr>
              <w:t xml:space="preserve">   (</w:t>
            </w:r>
            <w:proofErr w:type="gramEnd"/>
            <w:r w:rsidRPr="0058666A">
              <w:rPr>
                <w:szCs w:val="21"/>
              </w:rPr>
              <w:t>2)</w:t>
            </w:r>
            <w:r w:rsidRPr="0058666A">
              <w:rPr>
                <w:szCs w:val="21"/>
                <w:u w:val="single"/>
              </w:rPr>
              <w:t xml:space="preserve">      </w:t>
            </w:r>
            <w:r w:rsidRPr="0058666A">
              <w:rPr>
                <w:b/>
                <w:szCs w:val="21"/>
                <w:u w:val="single"/>
              </w:rPr>
              <w:t xml:space="preserve">      </w:t>
            </w:r>
            <w:r w:rsidRPr="0058666A">
              <w:rPr>
                <w:szCs w:val="21"/>
                <w:u w:val="single"/>
              </w:rPr>
              <w:t xml:space="preserve">  </w:t>
            </w:r>
            <w:r w:rsidRPr="0058666A">
              <w:rPr>
                <w:szCs w:val="21"/>
              </w:rPr>
              <w:t xml:space="preserve">  </w:t>
            </w:r>
            <w:r w:rsidR="00CC0B6A">
              <w:rPr>
                <w:rFonts w:hint="eastAsia"/>
                <w:szCs w:val="21"/>
              </w:rPr>
              <w:t xml:space="preserve"> </w:t>
            </w:r>
            <w:r w:rsidRPr="0058666A">
              <w:rPr>
                <w:szCs w:val="21"/>
              </w:rPr>
              <w:t xml:space="preserve"> (3)</w:t>
            </w:r>
            <w:r w:rsidRPr="0058666A">
              <w:rPr>
                <w:szCs w:val="21"/>
                <w:u w:val="single"/>
              </w:rPr>
              <w:t xml:space="preserve">    </w:t>
            </w:r>
            <w:r w:rsidRPr="0058666A">
              <w:rPr>
                <w:b/>
                <w:szCs w:val="21"/>
                <w:u w:val="single"/>
              </w:rPr>
              <w:t xml:space="preserve"> </w:t>
            </w:r>
            <w:r w:rsidRPr="0058666A">
              <w:rPr>
                <w:szCs w:val="21"/>
                <w:u w:val="single"/>
              </w:rPr>
              <w:t xml:space="preserve">    </w:t>
            </w:r>
            <w:r w:rsidRPr="0058666A">
              <w:rPr>
                <w:b/>
                <w:szCs w:val="21"/>
                <w:u w:val="single"/>
              </w:rPr>
              <w:t xml:space="preserve"> </w:t>
            </w:r>
            <w:r w:rsidRPr="0058666A">
              <w:rPr>
                <w:szCs w:val="21"/>
                <w:u w:val="single"/>
              </w:rPr>
              <w:t xml:space="preserve">       </w:t>
            </w:r>
            <w:r w:rsidRPr="0058666A">
              <w:rPr>
                <w:szCs w:val="21"/>
              </w:rPr>
              <w:t xml:space="preserve">     (4)</w:t>
            </w:r>
            <w:r w:rsidRPr="0058666A">
              <w:rPr>
                <w:szCs w:val="21"/>
                <w:u w:val="single"/>
              </w:rPr>
              <w:t xml:space="preserve">    </w:t>
            </w:r>
            <w:r w:rsidRPr="0058666A">
              <w:rPr>
                <w:b/>
                <w:szCs w:val="21"/>
                <w:u w:val="single"/>
              </w:rPr>
              <w:t xml:space="preserve"> </w:t>
            </w:r>
            <w:r w:rsidRPr="0058666A">
              <w:rPr>
                <w:szCs w:val="21"/>
                <w:u w:val="single"/>
              </w:rPr>
              <w:t xml:space="preserve">    </w:t>
            </w:r>
            <w:r w:rsidRPr="0058666A">
              <w:rPr>
                <w:b/>
                <w:szCs w:val="21"/>
                <w:u w:val="single"/>
              </w:rPr>
              <w:t xml:space="preserve">       </w:t>
            </w:r>
            <w:r w:rsidRPr="0058666A">
              <w:rPr>
                <w:szCs w:val="21"/>
                <w:u w:val="single"/>
              </w:rPr>
              <w:t xml:space="preserve">    </w:t>
            </w:r>
          </w:p>
          <w:p w:rsidR="00BF0759" w:rsidRDefault="00104D09" w:rsidP="00C9510A">
            <w:pPr>
              <w:spacing w:line="360" w:lineRule="exact"/>
              <w:rPr>
                <w:bCs/>
                <w:szCs w:val="21"/>
                <w:u w:val="single"/>
              </w:rPr>
            </w:pPr>
            <w:r>
              <w:rPr>
                <w:szCs w:val="21"/>
              </w:rPr>
              <w:t xml:space="preserve">  </w:t>
            </w:r>
            <w:r w:rsidR="00BF0759" w:rsidRPr="0046478A">
              <w:rPr>
                <w:bCs/>
                <w:szCs w:val="21"/>
                <w:u w:val="single"/>
              </w:rPr>
              <w:t xml:space="preserve">            </w:t>
            </w:r>
            <w:r w:rsidR="00B66CFB">
              <w:rPr>
                <w:bCs/>
                <w:szCs w:val="21"/>
              </w:rPr>
              <w:t xml:space="preserve">   </w:t>
            </w:r>
            <w:r w:rsidR="00CC0B6A">
              <w:rPr>
                <w:rFonts w:hint="eastAsia"/>
                <w:bCs/>
                <w:szCs w:val="21"/>
              </w:rPr>
              <w:t xml:space="preserve"> </w:t>
            </w:r>
            <w:r w:rsidR="00B66CFB">
              <w:rPr>
                <w:bCs/>
                <w:szCs w:val="21"/>
              </w:rPr>
              <w:t xml:space="preserve">  </w:t>
            </w:r>
            <w:r w:rsidR="00BF0759" w:rsidRPr="0046478A">
              <w:rPr>
                <w:bCs/>
                <w:szCs w:val="21"/>
                <w:u w:val="single"/>
              </w:rPr>
              <w:t xml:space="preserve">              </w:t>
            </w:r>
            <w:r w:rsidR="00BF0759" w:rsidRPr="0046478A">
              <w:rPr>
                <w:bCs/>
                <w:szCs w:val="21"/>
              </w:rPr>
              <w:t xml:space="preserve">  </w:t>
            </w:r>
            <w:r w:rsidR="00CC0B6A">
              <w:rPr>
                <w:rFonts w:hint="eastAsia"/>
                <w:bCs/>
                <w:szCs w:val="21"/>
              </w:rPr>
              <w:t xml:space="preserve"> </w:t>
            </w:r>
            <w:r w:rsidR="00BF0759" w:rsidRPr="0046478A"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 w:rsidR="00BF0759" w:rsidRPr="0046478A">
              <w:rPr>
                <w:bCs/>
                <w:szCs w:val="21"/>
                <w:u w:val="single"/>
              </w:rPr>
              <w:t xml:space="preserve">                 </w:t>
            </w:r>
            <w:r>
              <w:rPr>
                <w:bCs/>
                <w:szCs w:val="21"/>
              </w:rPr>
              <w:t xml:space="preserve">       </w:t>
            </w:r>
            <w:r w:rsidR="00BF0759" w:rsidRPr="0046478A">
              <w:rPr>
                <w:bCs/>
                <w:szCs w:val="21"/>
                <w:u w:val="single"/>
              </w:rPr>
              <w:t xml:space="preserve">                    </w:t>
            </w:r>
          </w:p>
          <w:p w:rsidR="00104D09" w:rsidRPr="0046478A" w:rsidRDefault="00104D09" w:rsidP="00C9510A">
            <w:pPr>
              <w:spacing w:line="360" w:lineRule="exact"/>
              <w:rPr>
                <w:bCs/>
                <w:szCs w:val="21"/>
                <w:u w:val="single"/>
              </w:rPr>
            </w:pPr>
            <w:r w:rsidRPr="0046478A">
              <w:rPr>
                <w:bCs/>
                <w:szCs w:val="21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 xml:space="preserve">                                                          </w:t>
            </w:r>
            <w:r w:rsidR="00CC0B6A"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</w:t>
            </w:r>
            <w:r w:rsidRPr="0046478A">
              <w:rPr>
                <w:bCs/>
                <w:szCs w:val="21"/>
                <w:u w:val="single"/>
              </w:rPr>
              <w:t xml:space="preserve">                    </w:t>
            </w:r>
          </w:p>
          <w:p w:rsidR="00BF0759" w:rsidRPr="005E7AF8" w:rsidRDefault="00BF0759" w:rsidP="00C9510A">
            <w:pPr>
              <w:spacing w:line="360" w:lineRule="exact"/>
              <w:rPr>
                <w:szCs w:val="21"/>
              </w:rPr>
            </w:pPr>
            <w:r w:rsidRPr="005E7AF8">
              <w:rPr>
                <w:szCs w:val="21"/>
              </w:rPr>
              <w:t>(5)</w:t>
            </w:r>
            <w:r w:rsidR="005E7AF8" w:rsidRPr="005E7AF8">
              <w:rPr>
                <w:rFonts w:hint="eastAsia"/>
                <w:szCs w:val="21"/>
              </w:rPr>
              <w:t xml:space="preserve"> </w:t>
            </w:r>
            <w:r w:rsidRPr="005E7AF8">
              <w:rPr>
                <w:szCs w:val="21"/>
                <w:u w:val="single"/>
              </w:rPr>
              <w:t xml:space="preserve">            </w:t>
            </w:r>
            <w:r w:rsidRPr="005E7AF8">
              <w:rPr>
                <w:szCs w:val="21"/>
              </w:rPr>
              <w:t xml:space="preserve">  </w:t>
            </w:r>
            <w:r w:rsidR="00CC0B6A">
              <w:rPr>
                <w:rFonts w:hint="eastAsia"/>
                <w:szCs w:val="21"/>
              </w:rPr>
              <w:t xml:space="preserve">  </w:t>
            </w:r>
            <w:proofErr w:type="gramStart"/>
            <w:r w:rsidRPr="005E7AF8">
              <w:rPr>
                <w:szCs w:val="21"/>
              </w:rPr>
              <w:t xml:space="preserve">  </w:t>
            </w:r>
            <w:r w:rsidR="005E7AF8" w:rsidRPr="005E7AF8">
              <w:rPr>
                <w:rFonts w:hint="eastAsia"/>
                <w:szCs w:val="21"/>
              </w:rPr>
              <w:t xml:space="preserve"> </w:t>
            </w:r>
            <w:r w:rsidRPr="005E7AF8">
              <w:rPr>
                <w:szCs w:val="21"/>
              </w:rPr>
              <w:t>(</w:t>
            </w:r>
            <w:proofErr w:type="gramEnd"/>
            <w:r w:rsidRPr="005E7AF8">
              <w:rPr>
                <w:szCs w:val="21"/>
              </w:rPr>
              <w:t>6)</w:t>
            </w:r>
            <w:r w:rsidRPr="005E7AF8">
              <w:rPr>
                <w:szCs w:val="21"/>
                <w:u w:val="single"/>
              </w:rPr>
              <w:t xml:space="preserve">              </w:t>
            </w:r>
            <w:r w:rsidRPr="005E7AF8">
              <w:rPr>
                <w:szCs w:val="21"/>
              </w:rPr>
              <w:t xml:space="preserve">  </w:t>
            </w:r>
            <w:r w:rsidR="00CC0B6A">
              <w:rPr>
                <w:rFonts w:hint="eastAsia"/>
                <w:szCs w:val="21"/>
              </w:rPr>
              <w:t xml:space="preserve">       </w:t>
            </w:r>
            <w:r w:rsidRPr="005E7AF8">
              <w:rPr>
                <w:szCs w:val="21"/>
              </w:rPr>
              <w:t xml:space="preserve"> (7)</w:t>
            </w:r>
            <w:r w:rsidRPr="005E7AF8">
              <w:rPr>
                <w:szCs w:val="21"/>
                <w:u w:val="single"/>
              </w:rPr>
              <w:t xml:space="preserve">                 </w:t>
            </w:r>
          </w:p>
          <w:p w:rsidR="00BF0759" w:rsidRPr="005E7AF8" w:rsidRDefault="00BF0759" w:rsidP="00C9510A">
            <w:pPr>
              <w:spacing w:line="360" w:lineRule="exact"/>
              <w:rPr>
                <w:szCs w:val="21"/>
              </w:rPr>
            </w:pPr>
            <w:r w:rsidRPr="005E7AF8">
              <w:rPr>
                <w:szCs w:val="21"/>
              </w:rPr>
              <w:t xml:space="preserve">   </w:t>
            </w:r>
            <w:r w:rsidRPr="005E7AF8">
              <w:rPr>
                <w:szCs w:val="21"/>
                <w:u w:val="single"/>
              </w:rPr>
              <w:t xml:space="preserve">            </w:t>
            </w:r>
            <w:r w:rsidRPr="005E7AF8">
              <w:rPr>
                <w:szCs w:val="21"/>
              </w:rPr>
              <w:t xml:space="preserve">     </w:t>
            </w:r>
            <w:r w:rsidR="00CC0B6A">
              <w:rPr>
                <w:rFonts w:hint="eastAsia"/>
                <w:szCs w:val="21"/>
              </w:rPr>
              <w:t xml:space="preserve">   </w:t>
            </w:r>
            <w:r w:rsidRPr="005E7AF8">
              <w:rPr>
                <w:szCs w:val="21"/>
              </w:rPr>
              <w:t xml:space="preserve">  </w:t>
            </w:r>
            <w:r w:rsidRPr="005E7AF8">
              <w:rPr>
                <w:szCs w:val="21"/>
                <w:u w:val="single"/>
              </w:rPr>
              <w:t xml:space="preserve">              </w:t>
            </w:r>
            <w:r w:rsidRPr="005E7AF8">
              <w:rPr>
                <w:szCs w:val="21"/>
              </w:rPr>
              <w:t xml:space="preserve">    </w:t>
            </w:r>
            <w:r w:rsidR="00CC0B6A">
              <w:rPr>
                <w:rFonts w:hint="eastAsia"/>
                <w:szCs w:val="21"/>
              </w:rPr>
              <w:t xml:space="preserve">       </w:t>
            </w:r>
            <w:r w:rsidRPr="005E7AF8">
              <w:rPr>
                <w:szCs w:val="21"/>
              </w:rPr>
              <w:t xml:space="preserve"> </w:t>
            </w:r>
            <w:r w:rsidRPr="005E7AF8">
              <w:rPr>
                <w:szCs w:val="21"/>
                <w:u w:val="single"/>
              </w:rPr>
              <w:t xml:space="preserve">                  </w:t>
            </w:r>
          </w:p>
          <w:p w:rsidR="00BF0759" w:rsidRPr="005E7AF8" w:rsidRDefault="00BF0759" w:rsidP="00C9510A">
            <w:pPr>
              <w:spacing w:line="360" w:lineRule="exact"/>
              <w:rPr>
                <w:szCs w:val="21"/>
                <w:u w:val="single"/>
              </w:rPr>
            </w:pPr>
            <w:r w:rsidRPr="005E7AF8">
              <w:rPr>
                <w:szCs w:val="21"/>
              </w:rPr>
              <w:t xml:space="preserve">   </w:t>
            </w:r>
            <w:r w:rsidRPr="005E7AF8">
              <w:rPr>
                <w:szCs w:val="21"/>
                <w:u w:val="single"/>
              </w:rPr>
              <w:t xml:space="preserve">            </w:t>
            </w:r>
            <w:r w:rsidRPr="005E7AF8">
              <w:rPr>
                <w:szCs w:val="21"/>
              </w:rPr>
              <w:t xml:space="preserve">     </w:t>
            </w:r>
            <w:r w:rsidR="00CC0B6A">
              <w:rPr>
                <w:rFonts w:hint="eastAsia"/>
                <w:szCs w:val="21"/>
              </w:rPr>
              <w:t xml:space="preserve">   </w:t>
            </w:r>
            <w:r w:rsidRPr="005E7AF8">
              <w:rPr>
                <w:szCs w:val="21"/>
              </w:rPr>
              <w:t xml:space="preserve">  </w:t>
            </w:r>
            <w:r w:rsidRPr="005E7AF8">
              <w:rPr>
                <w:szCs w:val="21"/>
                <w:u w:val="single"/>
              </w:rPr>
              <w:t xml:space="preserve">              </w:t>
            </w:r>
            <w:r w:rsidRPr="005E7AF8">
              <w:rPr>
                <w:szCs w:val="21"/>
              </w:rPr>
              <w:t xml:space="preserve">   </w:t>
            </w:r>
            <w:r w:rsidR="00CC0B6A">
              <w:rPr>
                <w:rFonts w:hint="eastAsia"/>
                <w:szCs w:val="21"/>
              </w:rPr>
              <w:t xml:space="preserve">       </w:t>
            </w:r>
            <w:r w:rsidRPr="005E7AF8">
              <w:rPr>
                <w:szCs w:val="21"/>
              </w:rPr>
              <w:t xml:space="preserve">  </w:t>
            </w:r>
            <w:r w:rsidRPr="005E7AF8">
              <w:rPr>
                <w:szCs w:val="21"/>
                <w:u w:val="single"/>
              </w:rPr>
              <w:t xml:space="preserve">                  </w:t>
            </w:r>
          </w:p>
          <w:p w:rsidR="005E7AF8" w:rsidRPr="005E7AF8" w:rsidRDefault="005E7AF8" w:rsidP="00C9510A">
            <w:pPr>
              <w:spacing w:line="360" w:lineRule="exact"/>
              <w:rPr>
                <w:szCs w:val="21"/>
                <w:u w:val="single"/>
              </w:rPr>
            </w:pPr>
            <w:r w:rsidRPr="005E7AF8">
              <w:rPr>
                <w:szCs w:val="21"/>
              </w:rPr>
              <w:t xml:space="preserve">    </w:t>
            </w:r>
            <w:r w:rsidRPr="005E7AF8">
              <w:rPr>
                <w:rFonts w:hint="eastAsia"/>
                <w:szCs w:val="21"/>
              </w:rPr>
              <w:t xml:space="preserve">            </w:t>
            </w:r>
            <w:r w:rsidRPr="005E7AF8">
              <w:rPr>
                <w:szCs w:val="21"/>
              </w:rPr>
              <w:t xml:space="preserve">     </w:t>
            </w:r>
            <w:r w:rsidR="00CC0B6A">
              <w:rPr>
                <w:rFonts w:hint="eastAsia"/>
                <w:szCs w:val="21"/>
              </w:rPr>
              <w:t xml:space="preserve">   </w:t>
            </w:r>
            <w:r w:rsidRPr="005E7AF8">
              <w:rPr>
                <w:szCs w:val="21"/>
              </w:rPr>
              <w:t xml:space="preserve"> </w:t>
            </w:r>
            <w:r w:rsidRPr="005E7AF8">
              <w:rPr>
                <w:szCs w:val="21"/>
                <w:u w:val="single"/>
              </w:rPr>
              <w:t xml:space="preserve">              </w:t>
            </w:r>
            <w:r w:rsidRPr="005E7AF8">
              <w:rPr>
                <w:szCs w:val="21"/>
              </w:rPr>
              <w:t xml:space="preserve">  </w:t>
            </w:r>
            <w:r w:rsidR="00CC0B6A">
              <w:rPr>
                <w:rFonts w:hint="eastAsia"/>
                <w:szCs w:val="21"/>
              </w:rPr>
              <w:t xml:space="preserve">       </w:t>
            </w:r>
            <w:r w:rsidRPr="005E7AF8">
              <w:rPr>
                <w:szCs w:val="21"/>
              </w:rPr>
              <w:t xml:space="preserve">   </w:t>
            </w:r>
            <w:r w:rsidRPr="005E7AF8">
              <w:rPr>
                <w:szCs w:val="21"/>
                <w:u w:val="single"/>
              </w:rPr>
              <w:t xml:space="preserve">                  </w:t>
            </w:r>
          </w:p>
          <w:p w:rsidR="00A106ED" w:rsidRPr="0058666A" w:rsidRDefault="00A106ED" w:rsidP="007A27D5">
            <w:pPr>
              <w:spacing w:line="360" w:lineRule="exact"/>
              <w:rPr>
                <w:b/>
                <w:sz w:val="24"/>
              </w:rPr>
            </w:pPr>
            <w:r w:rsidRPr="0058666A">
              <w:rPr>
                <w:b/>
                <w:bCs/>
                <w:sz w:val="24"/>
              </w:rPr>
              <w:t>三、</w:t>
            </w:r>
            <w:r w:rsidRPr="0058666A">
              <w:rPr>
                <w:b/>
                <w:sz w:val="24"/>
              </w:rPr>
              <w:t>程序设计题（</w:t>
            </w:r>
            <w:r w:rsidR="00A97881" w:rsidRPr="00AD7D4C">
              <w:rPr>
                <w:b/>
                <w:sz w:val="24"/>
              </w:rPr>
              <w:t>将程序写在答题纸上。</w:t>
            </w:r>
            <w:r w:rsidR="00A97881" w:rsidRPr="00946FEE">
              <w:rPr>
                <w:rFonts w:hint="eastAsia"/>
                <w:b/>
                <w:sz w:val="24"/>
              </w:rPr>
              <w:t>每题</w:t>
            </w:r>
            <w:r w:rsidR="00A97881" w:rsidRPr="00946FEE">
              <w:rPr>
                <w:rFonts w:hint="eastAsia"/>
                <w:b/>
                <w:sz w:val="24"/>
              </w:rPr>
              <w:t>10</w:t>
            </w:r>
            <w:r w:rsidR="00A97881" w:rsidRPr="00946FEE">
              <w:rPr>
                <w:rFonts w:hint="eastAsia"/>
                <w:b/>
                <w:sz w:val="24"/>
              </w:rPr>
              <w:t>分，共</w:t>
            </w:r>
            <w:r w:rsidR="00A97881" w:rsidRPr="00946FEE">
              <w:rPr>
                <w:rFonts w:hint="eastAsia"/>
                <w:b/>
                <w:sz w:val="24"/>
              </w:rPr>
              <w:t>40</w:t>
            </w:r>
            <w:r w:rsidR="00A97881" w:rsidRPr="00946FEE">
              <w:rPr>
                <w:rFonts w:hint="eastAsia"/>
                <w:b/>
                <w:sz w:val="24"/>
              </w:rPr>
              <w:t>分</w:t>
            </w:r>
            <w:r w:rsidRPr="0058666A">
              <w:rPr>
                <w:b/>
                <w:bCs/>
                <w:sz w:val="24"/>
              </w:rPr>
              <w:t>）</w:t>
            </w:r>
          </w:p>
          <w:p w:rsidR="00416E28" w:rsidRPr="0058666A" w:rsidRDefault="006D2B0B" w:rsidP="00416E28">
            <w:pPr>
              <w:snapToGrid w:val="0"/>
              <w:spacing w:afterLines="50" w:after="156" w:line="288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58666A">
              <w:rPr>
                <w:szCs w:val="21"/>
              </w:rPr>
              <w:t>、</w:t>
            </w:r>
            <w:r w:rsidR="00416E28" w:rsidRPr="0058666A">
              <w:rPr>
                <w:szCs w:val="21"/>
              </w:rPr>
              <w:t>编制自定义函数，输入</w:t>
            </w:r>
            <w:r w:rsidR="00416E28" w:rsidRPr="0058666A">
              <w:rPr>
                <w:szCs w:val="21"/>
              </w:rPr>
              <w:t>x</w:t>
            </w:r>
            <w:r w:rsidR="00416E28">
              <w:rPr>
                <w:rFonts w:hint="eastAsia"/>
                <w:szCs w:val="21"/>
              </w:rPr>
              <w:t>、</w:t>
            </w:r>
            <w:r w:rsidR="00416E28">
              <w:rPr>
                <w:rFonts w:hint="eastAsia"/>
                <w:szCs w:val="21"/>
              </w:rPr>
              <w:t>y</w:t>
            </w:r>
            <w:r w:rsidR="00416E28" w:rsidRPr="0058666A">
              <w:rPr>
                <w:szCs w:val="21"/>
              </w:rPr>
              <w:t>后，按下式计算</w:t>
            </w:r>
            <w:r w:rsidR="00416E28" w:rsidRPr="0058666A">
              <w:rPr>
                <w:szCs w:val="21"/>
              </w:rPr>
              <w:t>f(x</w:t>
            </w:r>
            <w:r w:rsidR="00416E28">
              <w:rPr>
                <w:szCs w:val="21"/>
              </w:rPr>
              <w:t>,y</w:t>
            </w:r>
            <w:r w:rsidR="00416E28" w:rsidRPr="0058666A">
              <w:rPr>
                <w:szCs w:val="21"/>
              </w:rPr>
              <w:t>)</w:t>
            </w:r>
            <w:r w:rsidR="00416E28" w:rsidRPr="0058666A">
              <w:rPr>
                <w:szCs w:val="21"/>
              </w:rPr>
              <w:t>值并输出</w:t>
            </w:r>
            <w:r w:rsidR="00416E28" w:rsidRPr="0058666A">
              <w:rPr>
                <w:szCs w:val="21"/>
              </w:rPr>
              <w:t>:</w:t>
            </w:r>
          </w:p>
          <w:p w:rsidR="00416E28" w:rsidRPr="0058666A" w:rsidRDefault="00416E28" w:rsidP="00416E28">
            <w:pPr>
              <w:snapToGrid w:val="0"/>
              <w:spacing w:afterLines="50" w:after="156" w:line="288" w:lineRule="auto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f(x,y)=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             x&lt;-1,y&lt;-1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-1                   x&gt;1,y&gt;1 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Cs w:val="21"/>
                          </w:rPr>
                          <m:t xml:space="preserve">0                           </m:t>
                        </m:r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  <w:p w:rsidR="00416E28" w:rsidRPr="0058666A" w:rsidRDefault="00416E28" w:rsidP="00416E28">
            <w:pPr>
              <w:snapToGrid w:val="0"/>
              <w:spacing w:afterLines="50" w:after="156" w:line="288" w:lineRule="auto"/>
              <w:rPr>
                <w:szCs w:val="21"/>
              </w:rPr>
            </w:pPr>
            <w:r w:rsidRPr="0058666A">
              <w:rPr>
                <w:szCs w:val="21"/>
              </w:rPr>
              <w:t>自定义函数的原型如下：</w:t>
            </w:r>
          </w:p>
          <w:p w:rsidR="00416E28" w:rsidRPr="0058666A" w:rsidRDefault="00416E28" w:rsidP="00416E28">
            <w:pPr>
              <w:snapToGrid w:val="0"/>
              <w:spacing w:afterLines="50" w:after="156" w:line="288" w:lineRule="auto"/>
              <w:rPr>
                <w:szCs w:val="21"/>
              </w:rPr>
            </w:pPr>
            <w:r w:rsidRPr="0058666A">
              <w:rPr>
                <w:szCs w:val="21"/>
              </w:rPr>
              <w:t xml:space="preserve">float </w:t>
            </w:r>
            <w:proofErr w:type="gramStart"/>
            <w:r w:rsidRPr="0058666A">
              <w:rPr>
                <w:szCs w:val="21"/>
              </w:rPr>
              <w:t>f(</w:t>
            </w:r>
            <w:proofErr w:type="gramEnd"/>
            <w:r w:rsidRPr="0058666A">
              <w:rPr>
                <w:szCs w:val="21"/>
              </w:rPr>
              <w:t>float x</w:t>
            </w:r>
            <w:r>
              <w:rPr>
                <w:szCs w:val="21"/>
              </w:rPr>
              <w:t>, float y</w:t>
            </w:r>
            <w:r w:rsidRPr="0058666A">
              <w:rPr>
                <w:szCs w:val="21"/>
              </w:rPr>
              <w:t>);</w:t>
            </w:r>
          </w:p>
          <w:p w:rsidR="00A106ED" w:rsidRDefault="00416E28" w:rsidP="003E3FF3">
            <w:pPr>
              <w:snapToGrid w:val="0"/>
              <w:spacing w:afterLines="50" w:after="156" w:line="288" w:lineRule="auto"/>
              <w:rPr>
                <w:szCs w:val="21"/>
              </w:rPr>
            </w:pPr>
            <w:r w:rsidRPr="0058666A">
              <w:rPr>
                <w:szCs w:val="21"/>
              </w:rPr>
              <w:t>并在</w:t>
            </w:r>
            <w:r w:rsidRPr="0058666A">
              <w:rPr>
                <w:szCs w:val="21"/>
              </w:rPr>
              <w:t>main</w:t>
            </w:r>
            <w:r w:rsidRPr="0058666A">
              <w:rPr>
                <w:szCs w:val="21"/>
              </w:rPr>
              <w:t>函数调用该自定义函数验证。</w:t>
            </w:r>
          </w:p>
          <w:p w:rsidR="003E3FF3" w:rsidRPr="0058666A" w:rsidRDefault="003E3FF3" w:rsidP="003E3FF3">
            <w:pPr>
              <w:snapToGrid w:val="0"/>
              <w:spacing w:afterLines="50" w:after="156" w:line="288" w:lineRule="auto"/>
              <w:rPr>
                <w:b/>
                <w:bCs/>
                <w:sz w:val="24"/>
              </w:rPr>
            </w:pPr>
          </w:p>
          <w:p w:rsidR="00A106ED" w:rsidRPr="0058666A" w:rsidRDefault="00A106ED" w:rsidP="00A106ED">
            <w:pPr>
              <w:spacing w:line="360" w:lineRule="exact"/>
              <w:rPr>
                <w:b/>
                <w:bCs/>
                <w:sz w:val="24"/>
              </w:rPr>
            </w:pPr>
          </w:p>
          <w:p w:rsidR="00A106ED" w:rsidRPr="0058666A" w:rsidRDefault="00A106ED" w:rsidP="00A106ED">
            <w:pPr>
              <w:spacing w:line="360" w:lineRule="exact"/>
              <w:rPr>
                <w:b/>
                <w:bCs/>
                <w:sz w:val="24"/>
              </w:rPr>
            </w:pPr>
          </w:p>
          <w:p w:rsidR="00A106ED" w:rsidRPr="0058666A" w:rsidRDefault="00A106ED" w:rsidP="00A106ED">
            <w:pPr>
              <w:spacing w:line="360" w:lineRule="exact"/>
              <w:rPr>
                <w:b/>
                <w:bCs/>
                <w:sz w:val="24"/>
              </w:rPr>
            </w:pPr>
          </w:p>
          <w:p w:rsidR="00A106ED" w:rsidRPr="0058666A" w:rsidRDefault="00A106ED" w:rsidP="00A106ED">
            <w:pPr>
              <w:spacing w:line="360" w:lineRule="exact"/>
              <w:rPr>
                <w:b/>
                <w:bCs/>
                <w:sz w:val="24"/>
              </w:rPr>
            </w:pPr>
          </w:p>
          <w:p w:rsidR="00A106ED" w:rsidRPr="0058666A" w:rsidRDefault="00A106ED" w:rsidP="00A106ED">
            <w:pPr>
              <w:spacing w:line="360" w:lineRule="exact"/>
              <w:rPr>
                <w:b/>
                <w:bCs/>
                <w:sz w:val="24"/>
              </w:rPr>
            </w:pPr>
          </w:p>
          <w:p w:rsidR="007A27D5" w:rsidRPr="008E449F" w:rsidRDefault="007A27D5" w:rsidP="00A106ED">
            <w:pPr>
              <w:spacing w:line="360" w:lineRule="exact"/>
              <w:rPr>
                <w:b/>
                <w:bCs/>
                <w:sz w:val="24"/>
              </w:rPr>
            </w:pPr>
          </w:p>
          <w:p w:rsidR="00EF78EC" w:rsidRPr="0058666A" w:rsidRDefault="00EF78EC" w:rsidP="007A27D5">
            <w:pPr>
              <w:spacing w:line="400" w:lineRule="exact"/>
              <w:rPr>
                <w:b/>
                <w:bCs/>
                <w:sz w:val="24"/>
              </w:rPr>
            </w:pPr>
          </w:p>
          <w:p w:rsidR="000A7888" w:rsidRPr="0058666A" w:rsidRDefault="000A7888" w:rsidP="007A27D5">
            <w:pPr>
              <w:spacing w:line="400" w:lineRule="exact"/>
              <w:rPr>
                <w:b/>
                <w:bCs/>
                <w:sz w:val="24"/>
              </w:rPr>
            </w:pPr>
          </w:p>
        </w:tc>
      </w:tr>
    </w:tbl>
    <w:p w:rsidR="00EF78EC" w:rsidRPr="0058666A" w:rsidRDefault="00EF78EC" w:rsidP="00EF78EC">
      <w:pPr>
        <w:jc w:val="center"/>
        <w:rPr>
          <w:b/>
          <w:bCs/>
          <w:sz w:val="24"/>
        </w:rPr>
      </w:pPr>
      <w:r w:rsidRPr="0058666A">
        <w:rPr>
          <w:b/>
          <w:bCs/>
          <w:sz w:val="24"/>
        </w:rPr>
        <w:lastRenderedPageBreak/>
        <w:t>浙</w:t>
      </w:r>
      <w:r w:rsidRPr="0058666A">
        <w:rPr>
          <w:b/>
          <w:bCs/>
          <w:sz w:val="24"/>
        </w:rPr>
        <w:t xml:space="preserve"> </w:t>
      </w:r>
      <w:r w:rsidRPr="0058666A">
        <w:rPr>
          <w:b/>
          <w:bCs/>
          <w:sz w:val="24"/>
        </w:rPr>
        <w:t>江</w:t>
      </w:r>
      <w:r w:rsidRPr="0058666A">
        <w:rPr>
          <w:b/>
          <w:bCs/>
          <w:sz w:val="24"/>
        </w:rPr>
        <w:t xml:space="preserve"> </w:t>
      </w:r>
      <w:r w:rsidRPr="0058666A">
        <w:rPr>
          <w:b/>
          <w:bCs/>
          <w:sz w:val="24"/>
        </w:rPr>
        <w:t>工</w:t>
      </w:r>
      <w:r w:rsidRPr="0058666A">
        <w:rPr>
          <w:b/>
          <w:bCs/>
          <w:sz w:val="24"/>
        </w:rPr>
        <w:t xml:space="preserve"> </w:t>
      </w:r>
      <w:r w:rsidRPr="0058666A">
        <w:rPr>
          <w:b/>
          <w:bCs/>
          <w:sz w:val="24"/>
        </w:rPr>
        <w:t>业</w:t>
      </w:r>
      <w:r w:rsidRPr="0058666A">
        <w:rPr>
          <w:b/>
          <w:bCs/>
          <w:sz w:val="24"/>
        </w:rPr>
        <w:t xml:space="preserve"> </w:t>
      </w:r>
      <w:r w:rsidRPr="0058666A">
        <w:rPr>
          <w:b/>
          <w:bCs/>
          <w:sz w:val="24"/>
        </w:rPr>
        <w:t>大</w:t>
      </w:r>
      <w:r w:rsidRPr="0058666A">
        <w:rPr>
          <w:b/>
          <w:bCs/>
          <w:sz w:val="24"/>
        </w:rPr>
        <w:t xml:space="preserve"> </w:t>
      </w:r>
      <w:r w:rsidRPr="0058666A">
        <w:rPr>
          <w:b/>
          <w:bCs/>
          <w:sz w:val="24"/>
        </w:rPr>
        <w:t>学</w:t>
      </w:r>
      <w:r w:rsidRPr="0058666A">
        <w:rPr>
          <w:b/>
          <w:bCs/>
          <w:sz w:val="24"/>
        </w:rPr>
        <w:t xml:space="preserve"> </w:t>
      </w:r>
      <w:r w:rsidRPr="0058666A">
        <w:rPr>
          <w:b/>
          <w:bCs/>
          <w:sz w:val="24"/>
        </w:rPr>
        <w:t>考</w:t>
      </w:r>
      <w:r w:rsidRPr="0058666A">
        <w:rPr>
          <w:b/>
          <w:bCs/>
          <w:sz w:val="24"/>
        </w:rPr>
        <w:t xml:space="preserve"> </w:t>
      </w:r>
      <w:r w:rsidRPr="0058666A">
        <w:rPr>
          <w:b/>
          <w:bCs/>
          <w:sz w:val="24"/>
        </w:rPr>
        <w:t>试</w:t>
      </w:r>
      <w:r w:rsidRPr="0058666A">
        <w:rPr>
          <w:b/>
          <w:bCs/>
          <w:sz w:val="24"/>
        </w:rPr>
        <w:t xml:space="preserve"> </w:t>
      </w:r>
      <w:r w:rsidRPr="0058666A">
        <w:rPr>
          <w:b/>
          <w:bCs/>
          <w:sz w:val="24"/>
        </w:rPr>
        <w:t>命</w:t>
      </w:r>
      <w:r w:rsidRPr="0058666A">
        <w:rPr>
          <w:b/>
          <w:bCs/>
          <w:sz w:val="24"/>
        </w:rPr>
        <w:t xml:space="preserve"> </w:t>
      </w:r>
      <w:r w:rsidRPr="0058666A">
        <w:rPr>
          <w:b/>
          <w:bCs/>
          <w:sz w:val="24"/>
        </w:rPr>
        <w:t>题</w:t>
      </w:r>
      <w:r w:rsidRPr="0058666A">
        <w:rPr>
          <w:b/>
          <w:bCs/>
          <w:sz w:val="24"/>
        </w:rPr>
        <w:t xml:space="preserve"> </w:t>
      </w:r>
      <w:r w:rsidRPr="0058666A">
        <w:rPr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EF78EC" w:rsidRPr="0058666A" w:rsidTr="00DB5FA1">
        <w:trPr>
          <w:trHeight w:val="14427"/>
        </w:trPr>
        <w:tc>
          <w:tcPr>
            <w:tcW w:w="9799" w:type="dxa"/>
          </w:tcPr>
          <w:p w:rsidR="00F861F2" w:rsidRPr="0058666A" w:rsidRDefault="009D41F0" w:rsidP="00F861F2">
            <w:pPr>
              <w:snapToGrid w:val="0"/>
              <w:spacing w:afterLines="50" w:after="156" w:line="288" w:lineRule="auto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F861F2" w:rsidRPr="0058666A">
              <w:rPr>
                <w:szCs w:val="21"/>
              </w:rPr>
              <w:t>、编程，键盘输入</w:t>
            </w:r>
            <w:r w:rsidR="00F861F2" w:rsidRPr="0058666A">
              <w:rPr>
                <w:szCs w:val="21"/>
              </w:rPr>
              <w:t>n</w:t>
            </w:r>
            <w:r w:rsidR="00F861F2" w:rsidRPr="0058666A">
              <w:rPr>
                <w:szCs w:val="21"/>
              </w:rPr>
              <w:t>，再输入</w:t>
            </w:r>
            <w:r w:rsidR="00F861F2" w:rsidRPr="0058666A">
              <w:rPr>
                <w:szCs w:val="21"/>
              </w:rPr>
              <w:t>n</w:t>
            </w:r>
            <w:proofErr w:type="gramStart"/>
            <w:r w:rsidR="00F861F2" w:rsidRPr="0058666A">
              <w:rPr>
                <w:szCs w:val="21"/>
              </w:rPr>
              <w:t>个</w:t>
            </w:r>
            <w:proofErr w:type="gramEnd"/>
            <w:r w:rsidR="00F861F2" w:rsidRPr="0058666A">
              <w:rPr>
                <w:szCs w:val="21"/>
              </w:rPr>
              <w:t>浮点数，求这</w:t>
            </w:r>
            <w:r w:rsidR="00F861F2" w:rsidRPr="0058666A">
              <w:rPr>
                <w:szCs w:val="21"/>
              </w:rPr>
              <w:t>n</w:t>
            </w:r>
            <w:r w:rsidR="00F861F2" w:rsidRPr="0058666A">
              <w:rPr>
                <w:szCs w:val="21"/>
              </w:rPr>
              <w:t>个数中与平均值相差最大的数并输出。</w:t>
            </w:r>
          </w:p>
          <w:p w:rsidR="00F861F2" w:rsidRPr="006E4D49" w:rsidRDefault="00F861F2" w:rsidP="00F861F2">
            <w:pPr>
              <w:snapToGrid w:val="0"/>
              <w:spacing w:line="360" w:lineRule="auto"/>
              <w:rPr>
                <w:szCs w:val="21"/>
              </w:rPr>
            </w:pPr>
          </w:p>
          <w:p w:rsidR="00F861F2" w:rsidRPr="0058666A" w:rsidRDefault="00F861F2" w:rsidP="00F861F2">
            <w:pPr>
              <w:snapToGrid w:val="0"/>
              <w:spacing w:line="360" w:lineRule="auto"/>
              <w:rPr>
                <w:szCs w:val="21"/>
              </w:rPr>
            </w:pPr>
          </w:p>
          <w:p w:rsidR="00F861F2" w:rsidRPr="0058666A" w:rsidRDefault="00F861F2" w:rsidP="00F861F2">
            <w:pPr>
              <w:snapToGrid w:val="0"/>
              <w:spacing w:line="360" w:lineRule="auto"/>
              <w:rPr>
                <w:szCs w:val="21"/>
              </w:rPr>
            </w:pPr>
          </w:p>
          <w:p w:rsidR="00F861F2" w:rsidRPr="0058666A" w:rsidRDefault="00F861F2" w:rsidP="00F861F2">
            <w:pPr>
              <w:snapToGrid w:val="0"/>
              <w:spacing w:line="360" w:lineRule="auto"/>
              <w:rPr>
                <w:szCs w:val="21"/>
              </w:rPr>
            </w:pPr>
          </w:p>
          <w:p w:rsidR="00F861F2" w:rsidRPr="0058666A" w:rsidRDefault="00F861F2" w:rsidP="00F861F2">
            <w:pPr>
              <w:snapToGrid w:val="0"/>
              <w:spacing w:line="360" w:lineRule="auto"/>
              <w:rPr>
                <w:szCs w:val="21"/>
              </w:rPr>
            </w:pPr>
          </w:p>
          <w:p w:rsidR="00F861F2" w:rsidRPr="0058666A" w:rsidRDefault="00F861F2" w:rsidP="00F861F2">
            <w:pPr>
              <w:snapToGrid w:val="0"/>
              <w:spacing w:line="360" w:lineRule="auto"/>
              <w:rPr>
                <w:szCs w:val="21"/>
              </w:rPr>
            </w:pPr>
          </w:p>
          <w:p w:rsidR="00F861F2" w:rsidRPr="0058666A" w:rsidRDefault="00F861F2" w:rsidP="00F861F2">
            <w:pPr>
              <w:snapToGrid w:val="0"/>
              <w:spacing w:line="360" w:lineRule="auto"/>
              <w:rPr>
                <w:szCs w:val="21"/>
              </w:rPr>
            </w:pPr>
          </w:p>
          <w:p w:rsidR="00F861F2" w:rsidRPr="0058666A" w:rsidRDefault="00F861F2" w:rsidP="00F861F2">
            <w:pPr>
              <w:snapToGrid w:val="0"/>
              <w:spacing w:line="360" w:lineRule="auto"/>
              <w:rPr>
                <w:szCs w:val="21"/>
              </w:rPr>
            </w:pPr>
          </w:p>
          <w:p w:rsidR="00F861F2" w:rsidRDefault="00F861F2" w:rsidP="00C4500A">
            <w:pPr>
              <w:snapToGrid w:val="0"/>
              <w:spacing w:afterLines="50" w:after="156" w:line="288" w:lineRule="auto"/>
              <w:rPr>
                <w:szCs w:val="21"/>
              </w:rPr>
            </w:pPr>
          </w:p>
          <w:p w:rsidR="00F861F2" w:rsidRPr="00F861F2" w:rsidRDefault="00F861F2" w:rsidP="00C4500A">
            <w:pPr>
              <w:snapToGrid w:val="0"/>
              <w:spacing w:afterLines="50" w:after="156" w:line="288" w:lineRule="auto"/>
              <w:rPr>
                <w:szCs w:val="21"/>
              </w:rPr>
            </w:pPr>
          </w:p>
          <w:p w:rsidR="00C4500A" w:rsidRPr="006D2B0B" w:rsidRDefault="00F861F2" w:rsidP="00E8152A">
            <w:pPr>
              <w:snapToGrid w:val="0"/>
              <w:spacing w:afterLines="50" w:after="156" w:line="288" w:lineRule="auto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C4500A" w:rsidRPr="0058666A">
              <w:rPr>
                <w:szCs w:val="21"/>
              </w:rPr>
              <w:t>、给定整型数组</w:t>
            </w:r>
            <w:r w:rsidR="00C4500A" w:rsidRPr="0058666A">
              <w:rPr>
                <w:szCs w:val="21"/>
              </w:rPr>
              <w:t>a</w:t>
            </w:r>
            <w:r w:rsidR="00C4500A" w:rsidRPr="0058666A">
              <w:rPr>
                <w:szCs w:val="21"/>
              </w:rPr>
              <w:t>，编制自定义函数，对数组</w:t>
            </w:r>
            <w:r w:rsidR="00C4500A" w:rsidRPr="0058666A">
              <w:rPr>
                <w:szCs w:val="21"/>
              </w:rPr>
              <w:t>a</w:t>
            </w:r>
            <w:r w:rsidR="00C4500A" w:rsidRPr="0058666A">
              <w:rPr>
                <w:szCs w:val="21"/>
              </w:rPr>
              <w:t>从大到小排序，并在</w:t>
            </w:r>
            <w:r w:rsidR="00C4500A" w:rsidRPr="0058666A">
              <w:rPr>
                <w:szCs w:val="21"/>
              </w:rPr>
              <w:t>main</w:t>
            </w:r>
            <w:r w:rsidR="00C4500A" w:rsidRPr="0058666A">
              <w:rPr>
                <w:szCs w:val="21"/>
              </w:rPr>
              <w:t>函数调用该自定义函数验证。</w:t>
            </w:r>
          </w:p>
          <w:p w:rsidR="00EF78EC" w:rsidRPr="00C4500A" w:rsidRDefault="00EF78EC" w:rsidP="00705C60">
            <w:pPr>
              <w:snapToGrid w:val="0"/>
              <w:spacing w:line="360" w:lineRule="auto"/>
              <w:rPr>
                <w:color w:val="FF0000"/>
                <w:szCs w:val="21"/>
              </w:rPr>
            </w:pPr>
          </w:p>
          <w:p w:rsidR="00EF78EC" w:rsidRPr="0058666A" w:rsidRDefault="00EF78EC" w:rsidP="00705C60">
            <w:pPr>
              <w:snapToGrid w:val="0"/>
              <w:spacing w:line="360" w:lineRule="auto"/>
              <w:rPr>
                <w:szCs w:val="21"/>
              </w:rPr>
            </w:pPr>
          </w:p>
          <w:p w:rsidR="00EF78EC" w:rsidRPr="0058666A" w:rsidRDefault="00EF78EC" w:rsidP="00705C60">
            <w:pPr>
              <w:snapToGrid w:val="0"/>
              <w:spacing w:line="360" w:lineRule="auto"/>
              <w:rPr>
                <w:szCs w:val="21"/>
              </w:rPr>
            </w:pPr>
          </w:p>
          <w:p w:rsidR="00EF78EC" w:rsidRPr="0058666A" w:rsidRDefault="00EF78EC" w:rsidP="00705C60">
            <w:pPr>
              <w:snapToGrid w:val="0"/>
              <w:spacing w:line="360" w:lineRule="auto"/>
              <w:rPr>
                <w:szCs w:val="21"/>
              </w:rPr>
            </w:pPr>
          </w:p>
          <w:p w:rsidR="00EF78EC" w:rsidRPr="0058666A" w:rsidRDefault="00EF78EC" w:rsidP="00705C60">
            <w:pPr>
              <w:snapToGrid w:val="0"/>
              <w:spacing w:line="360" w:lineRule="auto"/>
              <w:rPr>
                <w:szCs w:val="21"/>
              </w:rPr>
            </w:pPr>
          </w:p>
          <w:p w:rsidR="00EF78EC" w:rsidRPr="0058666A" w:rsidRDefault="00EF78EC" w:rsidP="00705C60">
            <w:pPr>
              <w:snapToGrid w:val="0"/>
              <w:spacing w:line="360" w:lineRule="auto"/>
              <w:rPr>
                <w:szCs w:val="21"/>
              </w:rPr>
            </w:pPr>
          </w:p>
          <w:p w:rsidR="00EF78EC" w:rsidRPr="0058666A" w:rsidRDefault="00EF78EC" w:rsidP="00705C60">
            <w:pPr>
              <w:snapToGrid w:val="0"/>
              <w:spacing w:line="360" w:lineRule="auto"/>
              <w:rPr>
                <w:szCs w:val="21"/>
              </w:rPr>
            </w:pPr>
          </w:p>
          <w:p w:rsidR="00EF78EC" w:rsidRPr="0058666A" w:rsidRDefault="00EF78EC" w:rsidP="00705C60">
            <w:pPr>
              <w:snapToGrid w:val="0"/>
              <w:spacing w:line="360" w:lineRule="auto"/>
              <w:rPr>
                <w:szCs w:val="21"/>
              </w:rPr>
            </w:pPr>
          </w:p>
          <w:p w:rsidR="00EF78EC" w:rsidRPr="0058666A" w:rsidRDefault="00EF78EC" w:rsidP="00705C60">
            <w:pPr>
              <w:snapToGrid w:val="0"/>
              <w:spacing w:line="360" w:lineRule="auto"/>
              <w:rPr>
                <w:szCs w:val="21"/>
              </w:rPr>
            </w:pPr>
          </w:p>
          <w:p w:rsidR="00EF78EC" w:rsidRPr="0058666A" w:rsidRDefault="00EF78EC" w:rsidP="00705C60">
            <w:pPr>
              <w:snapToGrid w:val="0"/>
              <w:spacing w:line="360" w:lineRule="auto"/>
              <w:rPr>
                <w:szCs w:val="21"/>
              </w:rPr>
            </w:pPr>
          </w:p>
          <w:p w:rsidR="00EF78EC" w:rsidRPr="0058666A" w:rsidRDefault="00EF78EC" w:rsidP="00705C60">
            <w:pPr>
              <w:snapToGrid w:val="0"/>
              <w:spacing w:line="360" w:lineRule="auto"/>
              <w:rPr>
                <w:szCs w:val="21"/>
              </w:rPr>
            </w:pPr>
          </w:p>
          <w:p w:rsidR="00EF78EC" w:rsidRPr="0058666A" w:rsidRDefault="00EF78EC" w:rsidP="00705C60">
            <w:pPr>
              <w:snapToGrid w:val="0"/>
              <w:spacing w:line="360" w:lineRule="auto"/>
              <w:rPr>
                <w:szCs w:val="21"/>
              </w:rPr>
            </w:pPr>
          </w:p>
          <w:p w:rsidR="00EF78EC" w:rsidRPr="0058666A" w:rsidRDefault="00EF78EC" w:rsidP="00705C60">
            <w:pPr>
              <w:snapToGrid w:val="0"/>
              <w:spacing w:line="360" w:lineRule="auto"/>
              <w:rPr>
                <w:b/>
                <w:bCs/>
                <w:sz w:val="24"/>
              </w:rPr>
            </w:pPr>
          </w:p>
          <w:p w:rsidR="00EF78EC" w:rsidRPr="0058666A" w:rsidRDefault="001F54FF" w:rsidP="00EF78EC">
            <w:pPr>
              <w:spacing w:line="360" w:lineRule="exact"/>
              <w:rPr>
                <w:b/>
                <w:bCs/>
                <w:sz w:val="24"/>
              </w:rPr>
            </w:pPr>
            <w:r w:rsidRPr="0058666A">
              <w:rPr>
                <w:szCs w:val="21"/>
              </w:rPr>
              <w:t>4</w:t>
            </w:r>
            <w:r w:rsidRPr="0058666A">
              <w:rPr>
                <w:szCs w:val="21"/>
              </w:rPr>
              <w:t>、编程，文件</w:t>
            </w:r>
            <w:r w:rsidR="00DF6FCD">
              <w:rPr>
                <w:szCs w:val="21"/>
              </w:rPr>
              <w:t>e:\score.txt</w:t>
            </w:r>
            <w:r w:rsidRPr="0058666A">
              <w:rPr>
                <w:szCs w:val="21"/>
              </w:rPr>
              <w:t>中记录了某班级同学</w:t>
            </w:r>
            <w:r w:rsidRPr="0058666A">
              <w:rPr>
                <w:szCs w:val="21"/>
              </w:rPr>
              <w:t>4</w:t>
            </w:r>
            <w:r w:rsidRPr="0058666A">
              <w:rPr>
                <w:szCs w:val="21"/>
              </w:rPr>
              <w:t>门课成绩</w:t>
            </w:r>
            <w:r w:rsidRPr="0058666A">
              <w:rPr>
                <w:szCs w:val="21"/>
              </w:rPr>
              <w:t>(</w:t>
            </w:r>
            <w:r w:rsidRPr="0058666A">
              <w:rPr>
                <w:szCs w:val="21"/>
              </w:rPr>
              <w:t>每行记录一个学生的信息：姓名</w:t>
            </w:r>
            <w:r w:rsidRPr="0058666A">
              <w:rPr>
                <w:szCs w:val="21"/>
              </w:rPr>
              <w:t xml:space="preserve"> </w:t>
            </w:r>
            <w:r w:rsidRPr="0058666A">
              <w:rPr>
                <w:szCs w:val="21"/>
              </w:rPr>
              <w:t>成绩</w:t>
            </w:r>
            <w:r w:rsidRPr="0058666A">
              <w:rPr>
                <w:szCs w:val="21"/>
              </w:rPr>
              <w:t xml:space="preserve">1 </w:t>
            </w:r>
            <w:r w:rsidRPr="0058666A">
              <w:rPr>
                <w:szCs w:val="21"/>
              </w:rPr>
              <w:t>成绩</w:t>
            </w:r>
            <w:r w:rsidRPr="0058666A">
              <w:rPr>
                <w:szCs w:val="21"/>
              </w:rPr>
              <w:t xml:space="preserve">2 </w:t>
            </w:r>
            <w:r w:rsidRPr="0058666A">
              <w:rPr>
                <w:szCs w:val="21"/>
              </w:rPr>
              <w:t>成绩</w:t>
            </w:r>
            <w:r w:rsidRPr="0058666A">
              <w:rPr>
                <w:szCs w:val="21"/>
              </w:rPr>
              <w:t xml:space="preserve">3 </w:t>
            </w:r>
            <w:r w:rsidRPr="0058666A">
              <w:rPr>
                <w:szCs w:val="21"/>
              </w:rPr>
              <w:t>成绩</w:t>
            </w:r>
            <w:r w:rsidRPr="0058666A">
              <w:rPr>
                <w:szCs w:val="21"/>
              </w:rPr>
              <w:t>4),</w:t>
            </w:r>
            <w:r w:rsidRPr="0058666A">
              <w:rPr>
                <w:szCs w:val="21"/>
              </w:rPr>
              <w:t>要求将存在不及格成绩的同学信息写入文件</w:t>
            </w:r>
            <w:r w:rsidR="00DF6FCD">
              <w:rPr>
                <w:szCs w:val="21"/>
              </w:rPr>
              <w:t>e:\failed.txt</w:t>
            </w:r>
            <w:r w:rsidRPr="0058666A">
              <w:rPr>
                <w:szCs w:val="21"/>
              </w:rPr>
              <w:t>。</w:t>
            </w:r>
          </w:p>
          <w:p w:rsidR="00EF78EC" w:rsidRPr="0058666A" w:rsidRDefault="00EF78EC" w:rsidP="00EF78EC">
            <w:pPr>
              <w:spacing w:line="360" w:lineRule="exact"/>
              <w:rPr>
                <w:b/>
                <w:bCs/>
                <w:sz w:val="24"/>
              </w:rPr>
            </w:pPr>
          </w:p>
          <w:p w:rsidR="00EF78EC" w:rsidRPr="0058666A" w:rsidRDefault="00EF78EC" w:rsidP="00EF78EC">
            <w:pPr>
              <w:spacing w:line="360" w:lineRule="exact"/>
              <w:rPr>
                <w:b/>
                <w:bCs/>
                <w:sz w:val="24"/>
              </w:rPr>
            </w:pPr>
          </w:p>
          <w:p w:rsidR="00EF78EC" w:rsidRPr="0058666A" w:rsidRDefault="00EF78EC" w:rsidP="00EF78EC">
            <w:pPr>
              <w:spacing w:line="360" w:lineRule="exact"/>
              <w:rPr>
                <w:b/>
                <w:bCs/>
                <w:sz w:val="24"/>
              </w:rPr>
            </w:pPr>
          </w:p>
          <w:p w:rsidR="00EF78EC" w:rsidRPr="0058666A" w:rsidRDefault="00EF78EC" w:rsidP="00EF78EC">
            <w:pPr>
              <w:spacing w:line="360" w:lineRule="exact"/>
              <w:rPr>
                <w:b/>
                <w:bCs/>
                <w:sz w:val="24"/>
              </w:rPr>
            </w:pPr>
          </w:p>
          <w:p w:rsidR="00EF78EC" w:rsidRPr="0058666A" w:rsidRDefault="00EF78EC" w:rsidP="00EF78EC">
            <w:pPr>
              <w:spacing w:line="360" w:lineRule="exact"/>
              <w:rPr>
                <w:b/>
                <w:bCs/>
                <w:sz w:val="24"/>
              </w:rPr>
            </w:pPr>
          </w:p>
          <w:p w:rsidR="00EF78EC" w:rsidRPr="0058666A" w:rsidRDefault="00EF78EC" w:rsidP="00EF78EC">
            <w:pPr>
              <w:spacing w:line="360" w:lineRule="exact"/>
              <w:rPr>
                <w:b/>
                <w:bCs/>
                <w:sz w:val="24"/>
              </w:rPr>
            </w:pPr>
          </w:p>
          <w:p w:rsidR="00EF78EC" w:rsidRPr="0058666A" w:rsidRDefault="00EF78EC" w:rsidP="00705C60">
            <w:pPr>
              <w:spacing w:line="360" w:lineRule="exact"/>
              <w:rPr>
                <w:b/>
                <w:bCs/>
                <w:sz w:val="24"/>
              </w:rPr>
            </w:pPr>
          </w:p>
          <w:p w:rsidR="00EF78EC" w:rsidRPr="0058666A" w:rsidRDefault="00EF78EC" w:rsidP="00705C60">
            <w:pPr>
              <w:spacing w:line="360" w:lineRule="exact"/>
              <w:rPr>
                <w:b/>
                <w:bCs/>
                <w:sz w:val="24"/>
              </w:rPr>
            </w:pPr>
          </w:p>
        </w:tc>
      </w:tr>
    </w:tbl>
    <w:p w:rsidR="00EF78EC" w:rsidRPr="0058666A" w:rsidRDefault="00EF78EC" w:rsidP="00EF78EC">
      <w:pPr>
        <w:snapToGrid w:val="0"/>
        <w:rPr>
          <w:sz w:val="15"/>
          <w:szCs w:val="15"/>
        </w:rPr>
      </w:pPr>
    </w:p>
    <w:sectPr w:rsidR="00EF78EC" w:rsidRPr="0058666A" w:rsidSect="00CC26EF">
      <w:pgSz w:w="11906" w:h="16838"/>
      <w:pgMar w:top="907" w:right="1797" w:bottom="90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804" w:rsidRDefault="00747804" w:rsidP="00616FFD">
      <w:r>
        <w:separator/>
      </w:r>
    </w:p>
  </w:endnote>
  <w:endnote w:type="continuationSeparator" w:id="0">
    <w:p w:rsidR="00747804" w:rsidRDefault="00747804" w:rsidP="00616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804" w:rsidRDefault="00747804" w:rsidP="00616FFD">
      <w:r>
        <w:separator/>
      </w:r>
    </w:p>
  </w:footnote>
  <w:footnote w:type="continuationSeparator" w:id="0">
    <w:p w:rsidR="00747804" w:rsidRDefault="00747804" w:rsidP="00616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01E9"/>
    <w:multiLevelType w:val="hybridMultilevel"/>
    <w:tmpl w:val="C12A05A0"/>
    <w:lvl w:ilvl="0" w:tplc="2782F89A">
      <w:start w:val="1"/>
      <w:numFmt w:val="upperLetter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0DB872CB"/>
    <w:multiLevelType w:val="hybridMultilevel"/>
    <w:tmpl w:val="E8E07092"/>
    <w:lvl w:ilvl="0" w:tplc="4ADA15B4">
      <w:start w:val="3"/>
      <w:numFmt w:val="upperLetter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 w15:restartNumberingAfterBreak="0">
    <w:nsid w:val="11290CD3"/>
    <w:multiLevelType w:val="hybridMultilevel"/>
    <w:tmpl w:val="A18E45F2"/>
    <w:lvl w:ilvl="0" w:tplc="3D624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7E51D9"/>
    <w:multiLevelType w:val="multilevel"/>
    <w:tmpl w:val="117E51D9"/>
    <w:lvl w:ilvl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00397"/>
    <w:multiLevelType w:val="hybridMultilevel"/>
    <w:tmpl w:val="7DFA7FA6"/>
    <w:lvl w:ilvl="0" w:tplc="3D6249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301D7D"/>
    <w:multiLevelType w:val="multilevel"/>
    <w:tmpl w:val="18301D7D"/>
    <w:lvl w:ilvl="0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CAF11D3"/>
    <w:multiLevelType w:val="hybridMultilevel"/>
    <w:tmpl w:val="D9D8B766"/>
    <w:lvl w:ilvl="0" w:tplc="3D62493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DC7A02"/>
    <w:multiLevelType w:val="hybridMultilevel"/>
    <w:tmpl w:val="41F0E0E0"/>
    <w:lvl w:ilvl="0" w:tplc="3D6249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612176"/>
    <w:multiLevelType w:val="hybridMultilevel"/>
    <w:tmpl w:val="E32E03A2"/>
    <w:lvl w:ilvl="0" w:tplc="5124518C">
      <w:start w:val="1"/>
      <w:numFmt w:val="upperLetter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9" w15:restartNumberingAfterBreak="0">
    <w:nsid w:val="49D23F88"/>
    <w:multiLevelType w:val="multilevel"/>
    <w:tmpl w:val="A808B4F4"/>
    <w:lvl w:ilvl="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4ECC2EE5"/>
    <w:multiLevelType w:val="hybridMultilevel"/>
    <w:tmpl w:val="AC049568"/>
    <w:lvl w:ilvl="0" w:tplc="3D62493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C27257"/>
    <w:multiLevelType w:val="multilevel"/>
    <w:tmpl w:val="5FC27257"/>
    <w:lvl w:ilvl="0">
      <w:start w:val="1"/>
      <w:numFmt w:val="decimalEnclosedParen"/>
      <w:lvlText w:val="%1"/>
      <w:lvlJc w:val="left"/>
      <w:pPr>
        <w:ind w:left="75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12" w15:restartNumberingAfterBreak="0">
    <w:nsid w:val="65C27F85"/>
    <w:multiLevelType w:val="hybridMultilevel"/>
    <w:tmpl w:val="4FA8529A"/>
    <w:lvl w:ilvl="0" w:tplc="9F169AF0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3" w15:restartNumberingAfterBreak="0">
    <w:nsid w:val="66227469"/>
    <w:multiLevelType w:val="hybridMultilevel"/>
    <w:tmpl w:val="69DEF8E6"/>
    <w:lvl w:ilvl="0" w:tplc="9C30646E">
      <w:start w:val="1"/>
      <w:numFmt w:val="upperLetter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4" w15:restartNumberingAfterBreak="0">
    <w:nsid w:val="6BE16D97"/>
    <w:multiLevelType w:val="hybridMultilevel"/>
    <w:tmpl w:val="FA3EB5B2"/>
    <w:lvl w:ilvl="0" w:tplc="3CD07E0A">
      <w:start w:val="7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5" w15:restartNumberingAfterBreak="0">
    <w:nsid w:val="6C3F023B"/>
    <w:multiLevelType w:val="hybridMultilevel"/>
    <w:tmpl w:val="423449A0"/>
    <w:lvl w:ilvl="0" w:tplc="3D62493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D847CE"/>
    <w:multiLevelType w:val="hybridMultilevel"/>
    <w:tmpl w:val="61E29BA2"/>
    <w:lvl w:ilvl="0" w:tplc="775A35CC">
      <w:start w:val="5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7FE9713C"/>
    <w:multiLevelType w:val="multilevel"/>
    <w:tmpl w:val="ACBAF716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5"/>
    <w:lvlOverride w:ilvl="0">
      <w:startOverride w:val="1"/>
    </w:lvlOverride>
  </w:num>
  <w:num w:numId="5">
    <w:abstractNumId w:val="17"/>
  </w:num>
  <w:num w:numId="6">
    <w:abstractNumId w:val="12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6"/>
  </w:num>
  <w:num w:numId="12">
    <w:abstractNumId w:val="14"/>
  </w:num>
  <w:num w:numId="13">
    <w:abstractNumId w:val="4"/>
  </w:num>
  <w:num w:numId="14">
    <w:abstractNumId w:val="10"/>
  </w:num>
  <w:num w:numId="15">
    <w:abstractNumId w:val="7"/>
  </w:num>
  <w:num w:numId="16">
    <w:abstractNumId w:val="15"/>
  </w:num>
  <w:num w:numId="17">
    <w:abstractNumId w:val="6"/>
  </w:num>
  <w:num w:numId="18">
    <w:abstractNumId w:val="8"/>
  </w:num>
  <w:num w:numId="19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uyingkun">
    <w15:presenceInfo w15:providerId="None" w15:userId="xuyingk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A6D"/>
    <w:rsid w:val="00000625"/>
    <w:rsid w:val="00001955"/>
    <w:rsid w:val="00002471"/>
    <w:rsid w:val="000142E5"/>
    <w:rsid w:val="000147BD"/>
    <w:rsid w:val="00015B98"/>
    <w:rsid w:val="000255D1"/>
    <w:rsid w:val="000278A6"/>
    <w:rsid w:val="00042C88"/>
    <w:rsid w:val="00043D61"/>
    <w:rsid w:val="0005210F"/>
    <w:rsid w:val="000533F3"/>
    <w:rsid w:val="00055EF6"/>
    <w:rsid w:val="00064A6D"/>
    <w:rsid w:val="00065057"/>
    <w:rsid w:val="0006564E"/>
    <w:rsid w:val="000730CA"/>
    <w:rsid w:val="00084107"/>
    <w:rsid w:val="00086C60"/>
    <w:rsid w:val="000962FC"/>
    <w:rsid w:val="000A15C3"/>
    <w:rsid w:val="000A7888"/>
    <w:rsid w:val="000B01D1"/>
    <w:rsid w:val="000B047C"/>
    <w:rsid w:val="000B2A71"/>
    <w:rsid w:val="000B5C9A"/>
    <w:rsid w:val="000D47CF"/>
    <w:rsid w:val="000D6BD7"/>
    <w:rsid w:val="000F7662"/>
    <w:rsid w:val="0010033B"/>
    <w:rsid w:val="00100B5E"/>
    <w:rsid w:val="00101385"/>
    <w:rsid w:val="00102B32"/>
    <w:rsid w:val="00102FCA"/>
    <w:rsid w:val="00104D09"/>
    <w:rsid w:val="00107A1A"/>
    <w:rsid w:val="001101DD"/>
    <w:rsid w:val="0011026F"/>
    <w:rsid w:val="001174BA"/>
    <w:rsid w:val="00120BB9"/>
    <w:rsid w:val="00122481"/>
    <w:rsid w:val="0012732E"/>
    <w:rsid w:val="00127CD7"/>
    <w:rsid w:val="00130F37"/>
    <w:rsid w:val="00137F98"/>
    <w:rsid w:val="00140A81"/>
    <w:rsid w:val="00143BA6"/>
    <w:rsid w:val="00144870"/>
    <w:rsid w:val="00147426"/>
    <w:rsid w:val="00151921"/>
    <w:rsid w:val="001521B8"/>
    <w:rsid w:val="00156D28"/>
    <w:rsid w:val="001667DA"/>
    <w:rsid w:val="00172C3C"/>
    <w:rsid w:val="00177C24"/>
    <w:rsid w:val="00185CFB"/>
    <w:rsid w:val="00192102"/>
    <w:rsid w:val="00193EBA"/>
    <w:rsid w:val="001975F0"/>
    <w:rsid w:val="001A05AF"/>
    <w:rsid w:val="001A1B0E"/>
    <w:rsid w:val="001A2604"/>
    <w:rsid w:val="001A5024"/>
    <w:rsid w:val="001A515B"/>
    <w:rsid w:val="001A7CA0"/>
    <w:rsid w:val="001B5974"/>
    <w:rsid w:val="001C0E70"/>
    <w:rsid w:val="001D0F3E"/>
    <w:rsid w:val="001D550D"/>
    <w:rsid w:val="001E056A"/>
    <w:rsid w:val="001F39B4"/>
    <w:rsid w:val="001F3FF4"/>
    <w:rsid w:val="001F44D5"/>
    <w:rsid w:val="001F54FF"/>
    <w:rsid w:val="002045E0"/>
    <w:rsid w:val="00212250"/>
    <w:rsid w:val="0022085E"/>
    <w:rsid w:val="002211CC"/>
    <w:rsid w:val="00233F5D"/>
    <w:rsid w:val="00235B5B"/>
    <w:rsid w:val="00237C97"/>
    <w:rsid w:val="00237DF2"/>
    <w:rsid w:val="00242D0F"/>
    <w:rsid w:val="00247EB9"/>
    <w:rsid w:val="00251F7E"/>
    <w:rsid w:val="00252A2E"/>
    <w:rsid w:val="00253EDF"/>
    <w:rsid w:val="00260369"/>
    <w:rsid w:val="002713D8"/>
    <w:rsid w:val="00272A52"/>
    <w:rsid w:val="00294A2C"/>
    <w:rsid w:val="00295BCE"/>
    <w:rsid w:val="002A3ABD"/>
    <w:rsid w:val="002A54C0"/>
    <w:rsid w:val="002B0524"/>
    <w:rsid w:val="002B0D87"/>
    <w:rsid w:val="002B1794"/>
    <w:rsid w:val="002B42FE"/>
    <w:rsid w:val="002B4AEF"/>
    <w:rsid w:val="002B5B44"/>
    <w:rsid w:val="002C30E4"/>
    <w:rsid w:val="002C3BD9"/>
    <w:rsid w:val="002C44DC"/>
    <w:rsid w:val="002C5076"/>
    <w:rsid w:val="002C635C"/>
    <w:rsid w:val="002D0636"/>
    <w:rsid w:val="002D4398"/>
    <w:rsid w:val="002D6AAA"/>
    <w:rsid w:val="002E0140"/>
    <w:rsid w:val="002F0EB3"/>
    <w:rsid w:val="002F4DAB"/>
    <w:rsid w:val="002F57BA"/>
    <w:rsid w:val="003002E9"/>
    <w:rsid w:val="00300996"/>
    <w:rsid w:val="00304C9F"/>
    <w:rsid w:val="00310B97"/>
    <w:rsid w:val="0031790D"/>
    <w:rsid w:val="00321DE2"/>
    <w:rsid w:val="0032393D"/>
    <w:rsid w:val="003275CB"/>
    <w:rsid w:val="0033463F"/>
    <w:rsid w:val="00336173"/>
    <w:rsid w:val="003419D0"/>
    <w:rsid w:val="00343D23"/>
    <w:rsid w:val="003461CA"/>
    <w:rsid w:val="00351B88"/>
    <w:rsid w:val="00351E2E"/>
    <w:rsid w:val="00352F26"/>
    <w:rsid w:val="0035709F"/>
    <w:rsid w:val="00357C98"/>
    <w:rsid w:val="00364352"/>
    <w:rsid w:val="00370A0A"/>
    <w:rsid w:val="0037325C"/>
    <w:rsid w:val="00375D34"/>
    <w:rsid w:val="00381B8A"/>
    <w:rsid w:val="00382C19"/>
    <w:rsid w:val="0038380B"/>
    <w:rsid w:val="003854A3"/>
    <w:rsid w:val="00391C9A"/>
    <w:rsid w:val="00396A9E"/>
    <w:rsid w:val="003A10F4"/>
    <w:rsid w:val="003A1B3C"/>
    <w:rsid w:val="003A4E4D"/>
    <w:rsid w:val="003A6EEB"/>
    <w:rsid w:val="003A7F33"/>
    <w:rsid w:val="003B7645"/>
    <w:rsid w:val="003C5E83"/>
    <w:rsid w:val="003D2555"/>
    <w:rsid w:val="003D3B01"/>
    <w:rsid w:val="003D7F67"/>
    <w:rsid w:val="003E0EF0"/>
    <w:rsid w:val="003E1D8C"/>
    <w:rsid w:val="003E3FF3"/>
    <w:rsid w:val="003E567E"/>
    <w:rsid w:val="003E5DFB"/>
    <w:rsid w:val="003F7837"/>
    <w:rsid w:val="0040094A"/>
    <w:rsid w:val="0040115E"/>
    <w:rsid w:val="00404C48"/>
    <w:rsid w:val="0040527D"/>
    <w:rsid w:val="0041064A"/>
    <w:rsid w:val="0041250A"/>
    <w:rsid w:val="0041263A"/>
    <w:rsid w:val="00416E28"/>
    <w:rsid w:val="004210C8"/>
    <w:rsid w:val="00440CF6"/>
    <w:rsid w:val="00444038"/>
    <w:rsid w:val="0045458F"/>
    <w:rsid w:val="00460548"/>
    <w:rsid w:val="00460553"/>
    <w:rsid w:val="0046478A"/>
    <w:rsid w:val="00470B95"/>
    <w:rsid w:val="00480EFC"/>
    <w:rsid w:val="00481305"/>
    <w:rsid w:val="0048259C"/>
    <w:rsid w:val="0048779E"/>
    <w:rsid w:val="0049176E"/>
    <w:rsid w:val="00494194"/>
    <w:rsid w:val="004975DA"/>
    <w:rsid w:val="00497DCA"/>
    <w:rsid w:val="004A1D61"/>
    <w:rsid w:val="004A6FC2"/>
    <w:rsid w:val="004A7AE2"/>
    <w:rsid w:val="004B55F1"/>
    <w:rsid w:val="004B76C5"/>
    <w:rsid w:val="004C4A27"/>
    <w:rsid w:val="004D0394"/>
    <w:rsid w:val="004D1DA5"/>
    <w:rsid w:val="004D2972"/>
    <w:rsid w:val="004D5973"/>
    <w:rsid w:val="004E3CF4"/>
    <w:rsid w:val="004F2626"/>
    <w:rsid w:val="004F2A1B"/>
    <w:rsid w:val="004F3C82"/>
    <w:rsid w:val="004F795A"/>
    <w:rsid w:val="00506C1E"/>
    <w:rsid w:val="00507856"/>
    <w:rsid w:val="0051713E"/>
    <w:rsid w:val="00517F55"/>
    <w:rsid w:val="005218FF"/>
    <w:rsid w:val="005239CF"/>
    <w:rsid w:val="00533723"/>
    <w:rsid w:val="0053617F"/>
    <w:rsid w:val="0054108F"/>
    <w:rsid w:val="00543968"/>
    <w:rsid w:val="0054785F"/>
    <w:rsid w:val="00551D0F"/>
    <w:rsid w:val="0056566E"/>
    <w:rsid w:val="00577D85"/>
    <w:rsid w:val="0058666A"/>
    <w:rsid w:val="00591976"/>
    <w:rsid w:val="0059331F"/>
    <w:rsid w:val="005A0789"/>
    <w:rsid w:val="005A085B"/>
    <w:rsid w:val="005A0B58"/>
    <w:rsid w:val="005A1B99"/>
    <w:rsid w:val="005A24B5"/>
    <w:rsid w:val="005A37A2"/>
    <w:rsid w:val="005A696C"/>
    <w:rsid w:val="005C0948"/>
    <w:rsid w:val="005C4D23"/>
    <w:rsid w:val="005E1D47"/>
    <w:rsid w:val="005E7AF8"/>
    <w:rsid w:val="005F488B"/>
    <w:rsid w:val="0060253D"/>
    <w:rsid w:val="006025EE"/>
    <w:rsid w:val="00602C9E"/>
    <w:rsid w:val="00605004"/>
    <w:rsid w:val="00615B6E"/>
    <w:rsid w:val="00616FFD"/>
    <w:rsid w:val="006243A6"/>
    <w:rsid w:val="006256F2"/>
    <w:rsid w:val="00626F18"/>
    <w:rsid w:val="00627D88"/>
    <w:rsid w:val="00632B92"/>
    <w:rsid w:val="006403A5"/>
    <w:rsid w:val="00641616"/>
    <w:rsid w:val="00652935"/>
    <w:rsid w:val="00654838"/>
    <w:rsid w:val="006562D8"/>
    <w:rsid w:val="00660D6C"/>
    <w:rsid w:val="00661BFF"/>
    <w:rsid w:val="00663A3B"/>
    <w:rsid w:val="00665E4A"/>
    <w:rsid w:val="00676235"/>
    <w:rsid w:val="00676B05"/>
    <w:rsid w:val="006856F0"/>
    <w:rsid w:val="00690101"/>
    <w:rsid w:val="0069585C"/>
    <w:rsid w:val="006A6B17"/>
    <w:rsid w:val="006B17AB"/>
    <w:rsid w:val="006B1BE9"/>
    <w:rsid w:val="006B4D94"/>
    <w:rsid w:val="006B75DF"/>
    <w:rsid w:val="006B7C71"/>
    <w:rsid w:val="006C703B"/>
    <w:rsid w:val="006D2B0B"/>
    <w:rsid w:val="006D39E2"/>
    <w:rsid w:val="006D73B4"/>
    <w:rsid w:val="006E4D49"/>
    <w:rsid w:val="006F3C13"/>
    <w:rsid w:val="006F5D87"/>
    <w:rsid w:val="00705C60"/>
    <w:rsid w:val="00707EE3"/>
    <w:rsid w:val="00714FE0"/>
    <w:rsid w:val="00716253"/>
    <w:rsid w:val="0072100A"/>
    <w:rsid w:val="007257FB"/>
    <w:rsid w:val="007317CB"/>
    <w:rsid w:val="0073283A"/>
    <w:rsid w:val="007345B5"/>
    <w:rsid w:val="0073474D"/>
    <w:rsid w:val="00736747"/>
    <w:rsid w:val="00736FC1"/>
    <w:rsid w:val="00737EC4"/>
    <w:rsid w:val="007412E4"/>
    <w:rsid w:val="00742F18"/>
    <w:rsid w:val="007433FA"/>
    <w:rsid w:val="00747804"/>
    <w:rsid w:val="00750CC9"/>
    <w:rsid w:val="00755E0D"/>
    <w:rsid w:val="0075792E"/>
    <w:rsid w:val="00763B29"/>
    <w:rsid w:val="00763F30"/>
    <w:rsid w:val="00764BDC"/>
    <w:rsid w:val="00767A9C"/>
    <w:rsid w:val="00767D79"/>
    <w:rsid w:val="00770E95"/>
    <w:rsid w:val="00773B8E"/>
    <w:rsid w:val="00774394"/>
    <w:rsid w:val="00775599"/>
    <w:rsid w:val="00780780"/>
    <w:rsid w:val="00786C58"/>
    <w:rsid w:val="007953FC"/>
    <w:rsid w:val="0079566E"/>
    <w:rsid w:val="00795B16"/>
    <w:rsid w:val="00796AF6"/>
    <w:rsid w:val="00797A3C"/>
    <w:rsid w:val="007A27D5"/>
    <w:rsid w:val="007A3704"/>
    <w:rsid w:val="007A61AF"/>
    <w:rsid w:val="007B3C69"/>
    <w:rsid w:val="007B6347"/>
    <w:rsid w:val="007C0ECB"/>
    <w:rsid w:val="007C4FF5"/>
    <w:rsid w:val="007C7422"/>
    <w:rsid w:val="007D6230"/>
    <w:rsid w:val="007E312E"/>
    <w:rsid w:val="007E526B"/>
    <w:rsid w:val="007E52F6"/>
    <w:rsid w:val="007E6D16"/>
    <w:rsid w:val="007F2C83"/>
    <w:rsid w:val="007F3E25"/>
    <w:rsid w:val="007F6451"/>
    <w:rsid w:val="007F767F"/>
    <w:rsid w:val="00804760"/>
    <w:rsid w:val="00821975"/>
    <w:rsid w:val="008261A9"/>
    <w:rsid w:val="00840DB4"/>
    <w:rsid w:val="00843E4F"/>
    <w:rsid w:val="008441E4"/>
    <w:rsid w:val="008505EA"/>
    <w:rsid w:val="00860B9A"/>
    <w:rsid w:val="00861890"/>
    <w:rsid w:val="008669E1"/>
    <w:rsid w:val="00870080"/>
    <w:rsid w:val="00873F92"/>
    <w:rsid w:val="00874CC4"/>
    <w:rsid w:val="00880271"/>
    <w:rsid w:val="00880D18"/>
    <w:rsid w:val="00881569"/>
    <w:rsid w:val="00883956"/>
    <w:rsid w:val="00886C68"/>
    <w:rsid w:val="00887988"/>
    <w:rsid w:val="00890E15"/>
    <w:rsid w:val="00891B6E"/>
    <w:rsid w:val="00896B28"/>
    <w:rsid w:val="008A25E3"/>
    <w:rsid w:val="008B2A40"/>
    <w:rsid w:val="008B48F9"/>
    <w:rsid w:val="008C08A0"/>
    <w:rsid w:val="008C0A18"/>
    <w:rsid w:val="008C131A"/>
    <w:rsid w:val="008D266D"/>
    <w:rsid w:val="008D26B9"/>
    <w:rsid w:val="008D7CD6"/>
    <w:rsid w:val="008E2D05"/>
    <w:rsid w:val="008E449F"/>
    <w:rsid w:val="008E6D82"/>
    <w:rsid w:val="008F01BD"/>
    <w:rsid w:val="008F0200"/>
    <w:rsid w:val="008F1663"/>
    <w:rsid w:val="008F34C2"/>
    <w:rsid w:val="008F4AB6"/>
    <w:rsid w:val="008F69AE"/>
    <w:rsid w:val="009013AE"/>
    <w:rsid w:val="00916143"/>
    <w:rsid w:val="00916A67"/>
    <w:rsid w:val="00924804"/>
    <w:rsid w:val="00924D45"/>
    <w:rsid w:val="00936A2A"/>
    <w:rsid w:val="00943236"/>
    <w:rsid w:val="00943DDC"/>
    <w:rsid w:val="009444AB"/>
    <w:rsid w:val="00954F05"/>
    <w:rsid w:val="00955ACB"/>
    <w:rsid w:val="00957E02"/>
    <w:rsid w:val="00961224"/>
    <w:rsid w:val="0096543F"/>
    <w:rsid w:val="00965F56"/>
    <w:rsid w:val="00975443"/>
    <w:rsid w:val="00977DD2"/>
    <w:rsid w:val="0098106E"/>
    <w:rsid w:val="00985F46"/>
    <w:rsid w:val="00992570"/>
    <w:rsid w:val="009979AD"/>
    <w:rsid w:val="009A12C7"/>
    <w:rsid w:val="009A2EC3"/>
    <w:rsid w:val="009B12FD"/>
    <w:rsid w:val="009B5D8E"/>
    <w:rsid w:val="009B6321"/>
    <w:rsid w:val="009C09D7"/>
    <w:rsid w:val="009C2504"/>
    <w:rsid w:val="009C3192"/>
    <w:rsid w:val="009D41F0"/>
    <w:rsid w:val="009D451A"/>
    <w:rsid w:val="009D4743"/>
    <w:rsid w:val="009D6BAF"/>
    <w:rsid w:val="009E4FFD"/>
    <w:rsid w:val="009E54CE"/>
    <w:rsid w:val="009E6CE9"/>
    <w:rsid w:val="009F237E"/>
    <w:rsid w:val="009F3212"/>
    <w:rsid w:val="009F4851"/>
    <w:rsid w:val="009F6308"/>
    <w:rsid w:val="00A0607F"/>
    <w:rsid w:val="00A10567"/>
    <w:rsid w:val="00A106ED"/>
    <w:rsid w:val="00A1242E"/>
    <w:rsid w:val="00A15BBB"/>
    <w:rsid w:val="00A26116"/>
    <w:rsid w:val="00A30B5E"/>
    <w:rsid w:val="00A3184C"/>
    <w:rsid w:val="00A35A15"/>
    <w:rsid w:val="00A415F3"/>
    <w:rsid w:val="00A42B18"/>
    <w:rsid w:val="00A4562E"/>
    <w:rsid w:val="00A5027C"/>
    <w:rsid w:val="00A52723"/>
    <w:rsid w:val="00A53BBE"/>
    <w:rsid w:val="00A53EC2"/>
    <w:rsid w:val="00A540FA"/>
    <w:rsid w:val="00A542A2"/>
    <w:rsid w:val="00A55A1B"/>
    <w:rsid w:val="00A60C37"/>
    <w:rsid w:val="00A62F11"/>
    <w:rsid w:val="00A6614A"/>
    <w:rsid w:val="00A771D0"/>
    <w:rsid w:val="00A8150A"/>
    <w:rsid w:val="00A81EF5"/>
    <w:rsid w:val="00A82681"/>
    <w:rsid w:val="00A85476"/>
    <w:rsid w:val="00A9781B"/>
    <w:rsid w:val="00A97881"/>
    <w:rsid w:val="00AA2BA9"/>
    <w:rsid w:val="00AA3D65"/>
    <w:rsid w:val="00AB1B1E"/>
    <w:rsid w:val="00AB4437"/>
    <w:rsid w:val="00AB5645"/>
    <w:rsid w:val="00AB7D6A"/>
    <w:rsid w:val="00AC3465"/>
    <w:rsid w:val="00AC64AC"/>
    <w:rsid w:val="00AD393E"/>
    <w:rsid w:val="00AD4086"/>
    <w:rsid w:val="00AD7833"/>
    <w:rsid w:val="00AE0F8D"/>
    <w:rsid w:val="00B02C9A"/>
    <w:rsid w:val="00B0502E"/>
    <w:rsid w:val="00B075A2"/>
    <w:rsid w:val="00B110FF"/>
    <w:rsid w:val="00B119B9"/>
    <w:rsid w:val="00B161C2"/>
    <w:rsid w:val="00B207A2"/>
    <w:rsid w:val="00B32C89"/>
    <w:rsid w:val="00B369D4"/>
    <w:rsid w:val="00B42C5C"/>
    <w:rsid w:val="00B44E46"/>
    <w:rsid w:val="00B53EE7"/>
    <w:rsid w:val="00B5430D"/>
    <w:rsid w:val="00B543F4"/>
    <w:rsid w:val="00B576DF"/>
    <w:rsid w:val="00B6515C"/>
    <w:rsid w:val="00B66738"/>
    <w:rsid w:val="00B66CFB"/>
    <w:rsid w:val="00B723C0"/>
    <w:rsid w:val="00B72F08"/>
    <w:rsid w:val="00B7438C"/>
    <w:rsid w:val="00B76382"/>
    <w:rsid w:val="00B80046"/>
    <w:rsid w:val="00B8182F"/>
    <w:rsid w:val="00B9407D"/>
    <w:rsid w:val="00B9459A"/>
    <w:rsid w:val="00B95FE1"/>
    <w:rsid w:val="00BA0EA6"/>
    <w:rsid w:val="00BA2E0A"/>
    <w:rsid w:val="00BA3CF0"/>
    <w:rsid w:val="00BB0339"/>
    <w:rsid w:val="00BB26E3"/>
    <w:rsid w:val="00BB7841"/>
    <w:rsid w:val="00BC1424"/>
    <w:rsid w:val="00BC6945"/>
    <w:rsid w:val="00BD0489"/>
    <w:rsid w:val="00BD5D94"/>
    <w:rsid w:val="00BD67F4"/>
    <w:rsid w:val="00BE2C01"/>
    <w:rsid w:val="00BE62D8"/>
    <w:rsid w:val="00BF0759"/>
    <w:rsid w:val="00C04D62"/>
    <w:rsid w:val="00C06C25"/>
    <w:rsid w:val="00C1040D"/>
    <w:rsid w:val="00C10BCD"/>
    <w:rsid w:val="00C15FD3"/>
    <w:rsid w:val="00C2158B"/>
    <w:rsid w:val="00C26750"/>
    <w:rsid w:val="00C26AF8"/>
    <w:rsid w:val="00C27B0C"/>
    <w:rsid w:val="00C32952"/>
    <w:rsid w:val="00C40D2D"/>
    <w:rsid w:val="00C4500A"/>
    <w:rsid w:val="00C45A69"/>
    <w:rsid w:val="00C53DD2"/>
    <w:rsid w:val="00C56FD1"/>
    <w:rsid w:val="00C57E04"/>
    <w:rsid w:val="00C60973"/>
    <w:rsid w:val="00C631E6"/>
    <w:rsid w:val="00C718EC"/>
    <w:rsid w:val="00C73BE2"/>
    <w:rsid w:val="00C80B5B"/>
    <w:rsid w:val="00C81E93"/>
    <w:rsid w:val="00C828DF"/>
    <w:rsid w:val="00C90164"/>
    <w:rsid w:val="00C9200F"/>
    <w:rsid w:val="00C92FA2"/>
    <w:rsid w:val="00C9510A"/>
    <w:rsid w:val="00C95A08"/>
    <w:rsid w:val="00CA07F7"/>
    <w:rsid w:val="00CA2236"/>
    <w:rsid w:val="00CA2254"/>
    <w:rsid w:val="00CA2F9F"/>
    <w:rsid w:val="00CA42AE"/>
    <w:rsid w:val="00CB0A21"/>
    <w:rsid w:val="00CB24AE"/>
    <w:rsid w:val="00CB4A84"/>
    <w:rsid w:val="00CB53C0"/>
    <w:rsid w:val="00CC0B6A"/>
    <w:rsid w:val="00CC23DB"/>
    <w:rsid w:val="00CC26EF"/>
    <w:rsid w:val="00CC3BD1"/>
    <w:rsid w:val="00CD5AA1"/>
    <w:rsid w:val="00CD78BE"/>
    <w:rsid w:val="00CE173C"/>
    <w:rsid w:val="00CE395C"/>
    <w:rsid w:val="00CE6B93"/>
    <w:rsid w:val="00CF499B"/>
    <w:rsid w:val="00D00129"/>
    <w:rsid w:val="00D00FD0"/>
    <w:rsid w:val="00D03148"/>
    <w:rsid w:val="00D049F4"/>
    <w:rsid w:val="00D06E5B"/>
    <w:rsid w:val="00D113A7"/>
    <w:rsid w:val="00D147C9"/>
    <w:rsid w:val="00D15BCF"/>
    <w:rsid w:val="00D1647B"/>
    <w:rsid w:val="00D21A37"/>
    <w:rsid w:val="00D228F0"/>
    <w:rsid w:val="00D321A5"/>
    <w:rsid w:val="00D3671F"/>
    <w:rsid w:val="00D42D77"/>
    <w:rsid w:val="00D45594"/>
    <w:rsid w:val="00D54F0B"/>
    <w:rsid w:val="00D656F8"/>
    <w:rsid w:val="00D72AF6"/>
    <w:rsid w:val="00D736DE"/>
    <w:rsid w:val="00D73A24"/>
    <w:rsid w:val="00D82960"/>
    <w:rsid w:val="00D90336"/>
    <w:rsid w:val="00DA13B8"/>
    <w:rsid w:val="00DB1E20"/>
    <w:rsid w:val="00DB4E82"/>
    <w:rsid w:val="00DB5FA1"/>
    <w:rsid w:val="00DD3182"/>
    <w:rsid w:val="00DD6320"/>
    <w:rsid w:val="00DD79F1"/>
    <w:rsid w:val="00DE1200"/>
    <w:rsid w:val="00DE1FBE"/>
    <w:rsid w:val="00DE3A2A"/>
    <w:rsid w:val="00DF1522"/>
    <w:rsid w:val="00DF6FCD"/>
    <w:rsid w:val="00E02C6D"/>
    <w:rsid w:val="00E03521"/>
    <w:rsid w:val="00E07B2F"/>
    <w:rsid w:val="00E14A6B"/>
    <w:rsid w:val="00E14E9C"/>
    <w:rsid w:val="00E177BC"/>
    <w:rsid w:val="00E207F9"/>
    <w:rsid w:val="00E23B14"/>
    <w:rsid w:val="00E2486C"/>
    <w:rsid w:val="00E24D75"/>
    <w:rsid w:val="00E30873"/>
    <w:rsid w:val="00E3318B"/>
    <w:rsid w:val="00E5120B"/>
    <w:rsid w:val="00E55866"/>
    <w:rsid w:val="00E61738"/>
    <w:rsid w:val="00E62FB2"/>
    <w:rsid w:val="00E63416"/>
    <w:rsid w:val="00E63E03"/>
    <w:rsid w:val="00E67FBF"/>
    <w:rsid w:val="00E700BE"/>
    <w:rsid w:val="00E7768C"/>
    <w:rsid w:val="00E80BAB"/>
    <w:rsid w:val="00E8152A"/>
    <w:rsid w:val="00E8212E"/>
    <w:rsid w:val="00E82F6A"/>
    <w:rsid w:val="00E93359"/>
    <w:rsid w:val="00EA49E3"/>
    <w:rsid w:val="00EA4D74"/>
    <w:rsid w:val="00EA5333"/>
    <w:rsid w:val="00EA6352"/>
    <w:rsid w:val="00EB207B"/>
    <w:rsid w:val="00EB3FF4"/>
    <w:rsid w:val="00EB60D7"/>
    <w:rsid w:val="00EB7256"/>
    <w:rsid w:val="00EC1898"/>
    <w:rsid w:val="00EC1D82"/>
    <w:rsid w:val="00EC2BBF"/>
    <w:rsid w:val="00EC3BDB"/>
    <w:rsid w:val="00ED50C3"/>
    <w:rsid w:val="00ED53B2"/>
    <w:rsid w:val="00ED7ADA"/>
    <w:rsid w:val="00ED7BD6"/>
    <w:rsid w:val="00EE1A1C"/>
    <w:rsid w:val="00EE4738"/>
    <w:rsid w:val="00EE5CCA"/>
    <w:rsid w:val="00EF3B27"/>
    <w:rsid w:val="00EF78EC"/>
    <w:rsid w:val="00F03AF4"/>
    <w:rsid w:val="00F0455F"/>
    <w:rsid w:val="00F06E8F"/>
    <w:rsid w:val="00F177C2"/>
    <w:rsid w:val="00F24417"/>
    <w:rsid w:val="00F250A1"/>
    <w:rsid w:val="00F254D0"/>
    <w:rsid w:val="00F34D39"/>
    <w:rsid w:val="00F352A6"/>
    <w:rsid w:val="00F35F94"/>
    <w:rsid w:val="00F46D15"/>
    <w:rsid w:val="00F55744"/>
    <w:rsid w:val="00F61EE4"/>
    <w:rsid w:val="00F677EE"/>
    <w:rsid w:val="00F70A50"/>
    <w:rsid w:val="00F77B64"/>
    <w:rsid w:val="00F83E1C"/>
    <w:rsid w:val="00F83ECD"/>
    <w:rsid w:val="00F861F2"/>
    <w:rsid w:val="00F91C75"/>
    <w:rsid w:val="00F936E5"/>
    <w:rsid w:val="00F9429B"/>
    <w:rsid w:val="00F965FB"/>
    <w:rsid w:val="00F9686B"/>
    <w:rsid w:val="00FA40FA"/>
    <w:rsid w:val="00FA4F0F"/>
    <w:rsid w:val="00FA69E6"/>
    <w:rsid w:val="00FB097B"/>
    <w:rsid w:val="00FC0742"/>
    <w:rsid w:val="00FC7DB2"/>
    <w:rsid w:val="00FD0240"/>
    <w:rsid w:val="00FD0B72"/>
    <w:rsid w:val="00FD361E"/>
    <w:rsid w:val="00FD6328"/>
    <w:rsid w:val="00FE2A1D"/>
    <w:rsid w:val="00FF1134"/>
    <w:rsid w:val="00FF172C"/>
    <w:rsid w:val="00FF4869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35F7812-0737-417F-BBE0-4C588744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16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616FFD"/>
    <w:rPr>
      <w:kern w:val="2"/>
      <w:sz w:val="18"/>
      <w:szCs w:val="18"/>
    </w:rPr>
  </w:style>
  <w:style w:type="paragraph" w:styleId="a5">
    <w:name w:val="footer"/>
    <w:basedOn w:val="a"/>
    <w:link w:val="1"/>
    <w:uiPriority w:val="99"/>
    <w:rsid w:val="00616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">
    <w:name w:val="页脚 字符1"/>
    <w:link w:val="a5"/>
    <w:rsid w:val="00616FFD"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6403A5"/>
    <w:pPr>
      <w:ind w:firstLineChars="200" w:firstLine="420"/>
    </w:pPr>
  </w:style>
  <w:style w:type="character" w:customStyle="1" w:styleId="a6">
    <w:name w:val="页脚 字符"/>
    <w:uiPriority w:val="99"/>
    <w:rsid w:val="009F3212"/>
  </w:style>
  <w:style w:type="paragraph" w:styleId="a7">
    <w:name w:val="Normal (Web)"/>
    <w:basedOn w:val="a"/>
    <w:uiPriority w:val="99"/>
    <w:unhideWhenUsed/>
    <w:rsid w:val="00497D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304C9F"/>
    <w:rPr>
      <w:color w:val="808080"/>
    </w:rPr>
  </w:style>
  <w:style w:type="table" w:styleId="a9">
    <w:name w:val="Table Grid"/>
    <w:basedOn w:val="a1"/>
    <w:rsid w:val="007F2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416E28"/>
    <w:rPr>
      <w:sz w:val="18"/>
      <w:szCs w:val="18"/>
    </w:rPr>
  </w:style>
  <w:style w:type="character" w:customStyle="1" w:styleId="ab">
    <w:name w:val="批注框文本 字符"/>
    <w:basedOn w:val="a0"/>
    <w:link w:val="aa"/>
    <w:rsid w:val="00416E28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2D43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0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5A73D-5C8C-4542-8C0E-A0ED97DB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756</Words>
  <Characters>4313</Characters>
  <Application>Microsoft Office Word</Application>
  <DocSecurity>0</DocSecurity>
  <Lines>35</Lines>
  <Paragraphs>10</Paragraphs>
  <ScaleCrop>false</ScaleCrop>
  <Company>jwk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浙江工业大学期终考试命题稿</dc:title>
  <dc:subject/>
  <dc:creator>lsx</dc:creator>
  <cp:keywords/>
  <dc:description/>
  <cp:lastModifiedBy>dreamsummit</cp:lastModifiedBy>
  <cp:revision>137</cp:revision>
  <cp:lastPrinted>2019-06-07T04:12:00Z</cp:lastPrinted>
  <dcterms:created xsi:type="dcterms:W3CDTF">2019-06-01T12:14:00Z</dcterms:created>
  <dcterms:modified xsi:type="dcterms:W3CDTF">2019-06-18T06:25:00Z</dcterms:modified>
</cp:coreProperties>
</file>